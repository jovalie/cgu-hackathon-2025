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3F166" w14:textId="5E1C7436" w:rsidR="00FE4937" w:rsidRPr="00C433CB" w:rsidRDefault="00FE4937" w:rsidP="00FE4937">
      <w:pPr>
        <w:tabs>
          <w:tab w:val="num" w:pos="720"/>
        </w:tabs>
        <w:ind w:left="720" w:hanging="360"/>
        <w:jc w:val="center"/>
        <w:rPr>
          <w:b/>
          <w:bCs/>
          <w:sz w:val="28"/>
          <w:szCs w:val="28"/>
        </w:rPr>
      </w:pPr>
      <w:r w:rsidRPr="016329BB">
        <w:rPr>
          <w:b/>
          <w:bCs/>
          <w:sz w:val="28"/>
          <w:szCs w:val="28"/>
        </w:rPr>
        <w:t xml:space="preserve">Policy Framework </w:t>
      </w:r>
      <w:r w:rsidR="6CE1D297" w:rsidRPr="016329BB">
        <w:rPr>
          <w:b/>
          <w:bCs/>
          <w:sz w:val="28"/>
          <w:szCs w:val="28"/>
        </w:rPr>
        <w:t>(Cas</w:t>
      </w:r>
      <w:r w:rsidRPr="016329BB">
        <w:rPr>
          <w:b/>
          <w:bCs/>
          <w:sz w:val="28"/>
          <w:szCs w:val="28"/>
        </w:rPr>
        <w:t>e</w:t>
      </w:r>
      <w:r w:rsidR="6CE1D297" w:rsidRPr="016329BB">
        <w:rPr>
          <w:b/>
          <w:bCs/>
          <w:sz w:val="28"/>
          <w:szCs w:val="28"/>
        </w:rPr>
        <w:t xml:space="preserve"> 3)</w:t>
      </w:r>
    </w:p>
    <w:p w14:paraId="439FECA4" w14:textId="7F5FDA74" w:rsidR="00FE4937" w:rsidRPr="00FE4937" w:rsidRDefault="00FE4937" w:rsidP="00FE4937">
      <w:pPr>
        <w:rPr>
          <w:i/>
          <w:iCs/>
        </w:rPr>
      </w:pPr>
      <w:r>
        <w:rPr>
          <w:i/>
          <w:iCs/>
        </w:rPr>
        <w:t xml:space="preserve">Use this template to develop your Policy Framework. </w:t>
      </w:r>
      <w:r w:rsidR="00C433CB">
        <w:rPr>
          <w:i/>
          <w:iCs/>
        </w:rPr>
        <w:t xml:space="preserve">The goal of developing a Policy Framework is to summarize the work done with the EIA and chatbot building to help develop clear policies and governance for implementing the chatbot. </w:t>
      </w:r>
      <w:r>
        <w:rPr>
          <w:i/>
          <w:iCs/>
        </w:rPr>
        <w:t xml:space="preserve">Assign someone in your team to be developing this as you go as there will be no time at the end to do this separately. </w:t>
      </w:r>
    </w:p>
    <w:p w14:paraId="5348EA68" w14:textId="77777777" w:rsidR="00FE4937" w:rsidRPr="00FE4937" w:rsidRDefault="00FE4937" w:rsidP="00FE4937"/>
    <w:p w14:paraId="7C3B888A" w14:textId="69462C0A" w:rsidR="00FE4937" w:rsidRDefault="00FE4937" w:rsidP="00FE4937">
      <w:pPr>
        <w:rPr>
          <w:lang w:val="en-GB"/>
        </w:rPr>
      </w:pPr>
      <w:r w:rsidRPr="00FE4937">
        <w:rPr>
          <w:b/>
          <w:bCs/>
          <w:lang w:val="en-GB"/>
        </w:rPr>
        <w:t>Purpose and Mission</w:t>
      </w:r>
    </w:p>
    <w:p w14:paraId="4230856A" w14:textId="0E5BF2FA" w:rsidR="00FE4937" w:rsidRPr="00FE4937" w:rsidRDefault="2453D93B" w:rsidP="59D9D424">
      <w:pPr>
        <w:rPr>
          <w:i/>
          <w:iCs/>
          <w:lang w:val="en-GB"/>
        </w:rPr>
      </w:pPr>
      <w:r w:rsidRPr="52B501BF">
        <w:rPr>
          <w:i/>
          <w:iCs/>
          <w:lang w:val="en-GB"/>
        </w:rPr>
        <w:t>Summarize the problem statement, who it serves - the users that the chatbot is targeting.</w:t>
      </w:r>
    </w:p>
    <w:p w14:paraId="05BB5631" w14:textId="1E19AC98" w:rsidR="6D2B0C67" w:rsidRDefault="6D2B0C67" w:rsidP="6FD68F8C">
      <w:pPr>
        <w:spacing w:line="259" w:lineRule="auto"/>
        <w:ind w:firstLine="720"/>
        <w:rPr>
          <w:lang w:val="en-GB"/>
        </w:rPr>
      </w:pPr>
      <w:r w:rsidRPr="3CB80855">
        <w:rPr>
          <w:lang w:val="en-GB"/>
        </w:rPr>
        <w:t xml:space="preserve">Generative AI tools like ChatGPT </w:t>
      </w:r>
      <w:r w:rsidR="650CF666" w:rsidRPr="7ED7BCF8">
        <w:rPr>
          <w:lang w:val="en-GB"/>
        </w:rPr>
        <w:t>continues</w:t>
      </w:r>
      <w:r w:rsidR="650CF666" w:rsidRPr="3CB80855">
        <w:rPr>
          <w:lang w:val="en-GB"/>
        </w:rPr>
        <w:t xml:space="preserve"> to </w:t>
      </w:r>
      <w:r w:rsidR="650CF666" w:rsidRPr="1DEB5328">
        <w:rPr>
          <w:lang w:val="en-GB"/>
        </w:rPr>
        <w:t xml:space="preserve">influence how people live </w:t>
      </w:r>
      <w:r w:rsidR="650CF666" w:rsidRPr="2C45F6B9">
        <w:rPr>
          <w:lang w:val="en-GB"/>
        </w:rPr>
        <w:t xml:space="preserve">and learn, as well as </w:t>
      </w:r>
      <w:r w:rsidR="650CF666" w:rsidRPr="17C7866C">
        <w:rPr>
          <w:lang w:val="en-GB"/>
        </w:rPr>
        <w:t xml:space="preserve">how they </w:t>
      </w:r>
      <w:r w:rsidR="26013E8E" w:rsidRPr="24FB3F36">
        <w:rPr>
          <w:lang w:val="en-GB"/>
        </w:rPr>
        <w:t>navigate</w:t>
      </w:r>
      <w:r w:rsidR="650CF666" w:rsidRPr="4CDF0C37">
        <w:rPr>
          <w:lang w:val="en-GB"/>
        </w:rPr>
        <w:t xml:space="preserve"> and produce </w:t>
      </w:r>
      <w:r w:rsidR="650CF666" w:rsidRPr="637C45DD">
        <w:rPr>
          <w:lang w:val="en-GB"/>
        </w:rPr>
        <w:t>information.</w:t>
      </w:r>
      <w:r w:rsidR="650CF666" w:rsidRPr="664F2FFB">
        <w:rPr>
          <w:lang w:val="en-GB"/>
        </w:rPr>
        <w:t xml:space="preserve"> </w:t>
      </w:r>
      <w:r w:rsidR="650CF666" w:rsidRPr="24780DCC">
        <w:rPr>
          <w:lang w:val="en-GB"/>
        </w:rPr>
        <w:t>It is increasingly likely that students must become literate in using artificial intelligence responsib</w:t>
      </w:r>
      <w:r w:rsidR="58F93F31" w:rsidRPr="24780DCC">
        <w:rPr>
          <w:lang w:val="en-GB"/>
        </w:rPr>
        <w:t xml:space="preserve">ly before they </w:t>
      </w:r>
      <w:r w:rsidR="58F93F31" w:rsidRPr="24FB3F36">
        <w:rPr>
          <w:lang w:val="en-GB"/>
        </w:rPr>
        <w:t xml:space="preserve">graduate and start their careers. For this reason, it is critical that instructors must take the time to </w:t>
      </w:r>
      <w:r w:rsidR="58F93F31" w:rsidRPr="5D9BD6E9">
        <w:rPr>
          <w:lang w:val="en-GB"/>
        </w:rPr>
        <w:t>learn</w:t>
      </w:r>
      <w:r w:rsidR="58F93F31" w:rsidRPr="7B74FACA">
        <w:rPr>
          <w:lang w:val="en-GB"/>
        </w:rPr>
        <w:t xml:space="preserve"> </w:t>
      </w:r>
      <w:r w:rsidR="58F93F31" w:rsidRPr="2A25706A">
        <w:rPr>
          <w:lang w:val="en-GB"/>
        </w:rPr>
        <w:t xml:space="preserve">best </w:t>
      </w:r>
      <w:r w:rsidR="58F93F31" w:rsidRPr="7BFB397F">
        <w:rPr>
          <w:lang w:val="en-GB"/>
        </w:rPr>
        <w:t xml:space="preserve">practices that </w:t>
      </w:r>
      <w:r w:rsidR="41ACE501" w:rsidRPr="7BFB397F">
        <w:rPr>
          <w:lang w:val="en-GB"/>
        </w:rPr>
        <w:t xml:space="preserve">lead to </w:t>
      </w:r>
      <w:r w:rsidR="41ACE501" w:rsidRPr="715238D0">
        <w:rPr>
          <w:lang w:val="en-GB"/>
        </w:rPr>
        <w:t xml:space="preserve">effective outcomes </w:t>
      </w:r>
      <w:r w:rsidR="41ACE501" w:rsidRPr="4017CBFD">
        <w:rPr>
          <w:lang w:val="en-GB"/>
        </w:rPr>
        <w:t xml:space="preserve">for their students. </w:t>
      </w:r>
      <w:r w:rsidR="41ACE501" w:rsidRPr="5591D21F">
        <w:rPr>
          <w:lang w:val="en-GB"/>
        </w:rPr>
        <w:t xml:space="preserve">When the </w:t>
      </w:r>
      <w:r w:rsidR="41ACE501" w:rsidRPr="257ABA1B">
        <w:rPr>
          <w:lang w:val="en-GB"/>
        </w:rPr>
        <w:t>capabilities</w:t>
      </w:r>
      <w:r w:rsidR="41ACE501" w:rsidRPr="5D08F615">
        <w:rPr>
          <w:lang w:val="en-GB"/>
        </w:rPr>
        <w:t xml:space="preserve"> of AI are paired</w:t>
      </w:r>
      <w:r w:rsidR="41ACE501" w:rsidRPr="752036AC">
        <w:rPr>
          <w:lang w:val="en-GB"/>
        </w:rPr>
        <w:t xml:space="preserve"> with</w:t>
      </w:r>
      <w:r w:rsidR="41ACE501" w:rsidRPr="257ABA1B">
        <w:rPr>
          <w:lang w:val="en-GB"/>
        </w:rPr>
        <w:t xml:space="preserve"> </w:t>
      </w:r>
      <w:r w:rsidR="41ACE501" w:rsidRPr="168A82E9">
        <w:rPr>
          <w:lang w:val="en-GB"/>
        </w:rPr>
        <w:t xml:space="preserve">motivated </w:t>
      </w:r>
      <w:r w:rsidR="41ACE501" w:rsidRPr="6FD68F8C">
        <w:rPr>
          <w:lang w:val="en-GB"/>
        </w:rPr>
        <w:t>instruct</w:t>
      </w:r>
      <w:r w:rsidR="21BAC5DD" w:rsidRPr="6FD68F8C">
        <w:rPr>
          <w:lang w:val="en-GB"/>
        </w:rPr>
        <w:t>ors</w:t>
      </w:r>
      <w:r w:rsidR="41ACE501" w:rsidRPr="0B7B19B2">
        <w:rPr>
          <w:lang w:val="en-GB"/>
        </w:rPr>
        <w:t xml:space="preserve"> and</w:t>
      </w:r>
      <w:r w:rsidR="41ACE501" w:rsidRPr="58A5E403">
        <w:rPr>
          <w:lang w:val="en-GB"/>
        </w:rPr>
        <w:t xml:space="preserve"> students, the </w:t>
      </w:r>
      <w:r w:rsidR="41ACE501" w:rsidRPr="62495F5B">
        <w:rPr>
          <w:lang w:val="en-GB"/>
        </w:rPr>
        <w:t xml:space="preserve">potential for AI to enhance the </w:t>
      </w:r>
      <w:r w:rsidR="41ACE501" w:rsidRPr="4567CD34">
        <w:rPr>
          <w:lang w:val="en-GB"/>
        </w:rPr>
        <w:t xml:space="preserve">teaching and learning </w:t>
      </w:r>
      <w:r w:rsidR="41ACE501" w:rsidRPr="4ADBDFCA">
        <w:rPr>
          <w:lang w:val="en-GB"/>
        </w:rPr>
        <w:t xml:space="preserve">experience </w:t>
      </w:r>
      <w:r w:rsidR="1B913B5B" w:rsidRPr="5DDF7A12">
        <w:rPr>
          <w:lang w:val="en-GB"/>
        </w:rPr>
        <w:t xml:space="preserve">is </w:t>
      </w:r>
      <w:r w:rsidR="1B913B5B" w:rsidRPr="7107C49B">
        <w:rPr>
          <w:lang w:val="en-GB"/>
        </w:rPr>
        <w:t>undeniabl</w:t>
      </w:r>
      <w:r w:rsidR="67B451A3" w:rsidRPr="7107C49B">
        <w:rPr>
          <w:lang w:val="en-GB"/>
        </w:rPr>
        <w:t>y</w:t>
      </w:r>
      <w:r w:rsidR="67B451A3" w:rsidRPr="30AF1F8E">
        <w:rPr>
          <w:lang w:val="en-GB"/>
        </w:rPr>
        <w:t xml:space="preserve"> </w:t>
      </w:r>
      <w:r w:rsidR="67B451A3" w:rsidRPr="0BD40123">
        <w:rPr>
          <w:lang w:val="en-GB"/>
        </w:rPr>
        <w:t>significant</w:t>
      </w:r>
      <w:r w:rsidR="1B913B5B" w:rsidRPr="0BD40123">
        <w:rPr>
          <w:lang w:val="en-GB"/>
        </w:rPr>
        <w:t>.</w:t>
      </w:r>
    </w:p>
    <w:p w14:paraId="64FBD982" w14:textId="47DD5062" w:rsidR="310821D3" w:rsidRDefault="38AF9B80" w:rsidP="21EDB28F">
      <w:pPr>
        <w:ind w:firstLine="720"/>
        <w:rPr>
          <w:lang w:val="en-GB"/>
        </w:rPr>
      </w:pPr>
      <w:r w:rsidRPr="56EED091">
        <w:rPr>
          <w:lang w:val="en-GB"/>
        </w:rPr>
        <w:t>Teachers</w:t>
      </w:r>
      <w:r w:rsidRPr="74A0C5C9">
        <w:rPr>
          <w:lang w:val="en-GB"/>
        </w:rPr>
        <w:t xml:space="preserve"> </w:t>
      </w:r>
      <w:r w:rsidRPr="17453304">
        <w:rPr>
          <w:lang w:val="en-GB"/>
        </w:rPr>
        <w:t xml:space="preserve">are </w:t>
      </w:r>
      <w:r w:rsidRPr="05918587">
        <w:rPr>
          <w:lang w:val="en-GB"/>
        </w:rPr>
        <w:t xml:space="preserve">encouraged </w:t>
      </w:r>
      <w:r w:rsidRPr="18E415BB">
        <w:rPr>
          <w:lang w:val="en-GB"/>
        </w:rPr>
        <w:t xml:space="preserve">to </w:t>
      </w:r>
      <w:r w:rsidR="00A339C8">
        <w:rPr>
          <w:lang w:val="en-GB"/>
        </w:rPr>
        <w:t>integrate</w:t>
      </w:r>
      <w:r w:rsidRPr="00E8D398">
        <w:rPr>
          <w:lang w:val="en-GB"/>
        </w:rPr>
        <w:t xml:space="preserve"> AI in the</w:t>
      </w:r>
      <w:r w:rsidR="00A339C8">
        <w:rPr>
          <w:lang w:val="en-GB"/>
        </w:rPr>
        <w:t>ir</w:t>
      </w:r>
      <w:r w:rsidRPr="00E8D398">
        <w:rPr>
          <w:lang w:val="en-GB"/>
        </w:rPr>
        <w:t xml:space="preserve"> classroom</w:t>
      </w:r>
      <w:r w:rsidR="00A339C8">
        <w:rPr>
          <w:lang w:val="en-GB"/>
        </w:rPr>
        <w:t>s</w:t>
      </w:r>
      <w:r w:rsidRPr="00E8D398">
        <w:rPr>
          <w:lang w:val="en-GB"/>
        </w:rPr>
        <w:t xml:space="preserve"> </w:t>
      </w:r>
      <w:r w:rsidRPr="7E9ADF88">
        <w:rPr>
          <w:lang w:val="en-GB"/>
        </w:rPr>
        <w:t xml:space="preserve">but the </w:t>
      </w:r>
      <w:r w:rsidRPr="708FAAED">
        <w:rPr>
          <w:lang w:val="en-GB"/>
        </w:rPr>
        <w:t xml:space="preserve">instructions for </w:t>
      </w:r>
      <w:r w:rsidRPr="69F13055">
        <w:rPr>
          <w:lang w:val="en-GB"/>
        </w:rPr>
        <w:t>when, how</w:t>
      </w:r>
      <w:r w:rsidR="00A339C8">
        <w:rPr>
          <w:lang w:val="en-GB"/>
        </w:rPr>
        <w:t xml:space="preserve">, and why </w:t>
      </w:r>
      <w:r w:rsidRPr="4292A9FC">
        <w:rPr>
          <w:lang w:val="en-GB"/>
        </w:rPr>
        <w:t xml:space="preserve">to use AI are </w:t>
      </w:r>
      <w:r w:rsidRPr="3C5F97FB">
        <w:rPr>
          <w:lang w:val="en-GB"/>
        </w:rPr>
        <w:t xml:space="preserve">unclear. </w:t>
      </w:r>
      <w:r w:rsidRPr="3A1C44E9">
        <w:rPr>
          <w:lang w:val="en-GB"/>
        </w:rPr>
        <w:t xml:space="preserve">Our chatbot </w:t>
      </w:r>
      <w:r w:rsidR="00B247DF">
        <w:rPr>
          <w:lang w:val="en-GB"/>
        </w:rPr>
        <w:t>supports</w:t>
      </w:r>
      <w:r w:rsidRPr="3A1C44E9">
        <w:rPr>
          <w:lang w:val="en-GB"/>
        </w:rPr>
        <w:t xml:space="preserve"> </w:t>
      </w:r>
      <w:r w:rsidR="00FF4D76">
        <w:rPr>
          <w:lang w:val="en-GB"/>
        </w:rPr>
        <w:t>educators</w:t>
      </w:r>
      <w:r w:rsidR="00EF170B">
        <w:rPr>
          <w:lang w:val="en-GB"/>
        </w:rPr>
        <w:t xml:space="preserve"> in navigating </w:t>
      </w:r>
      <w:r w:rsidR="00A4794B">
        <w:rPr>
          <w:lang w:val="en-GB"/>
        </w:rPr>
        <w:t xml:space="preserve">the best use cases for this new technology </w:t>
      </w:r>
      <w:r w:rsidR="7981B29D" w:rsidRPr="39412A21">
        <w:rPr>
          <w:lang w:val="en-GB"/>
        </w:rPr>
        <w:t xml:space="preserve">and provides </w:t>
      </w:r>
      <w:r w:rsidR="0052338F">
        <w:rPr>
          <w:lang w:val="en-GB"/>
        </w:rPr>
        <w:t xml:space="preserve">them with </w:t>
      </w:r>
      <w:r w:rsidR="7981B29D" w:rsidRPr="37E867A0">
        <w:rPr>
          <w:lang w:val="en-GB"/>
        </w:rPr>
        <w:t>practical</w:t>
      </w:r>
      <w:r w:rsidR="7981B29D" w:rsidRPr="2D1396D4">
        <w:rPr>
          <w:lang w:val="en-GB"/>
        </w:rPr>
        <w:t xml:space="preserve"> guideline</w:t>
      </w:r>
      <w:r w:rsidR="00A4794B">
        <w:rPr>
          <w:lang w:val="en-GB"/>
        </w:rPr>
        <w:t>s</w:t>
      </w:r>
      <w:r w:rsidR="7981B29D" w:rsidRPr="2D1396D4">
        <w:rPr>
          <w:lang w:val="en-GB"/>
        </w:rPr>
        <w:t xml:space="preserve"> </w:t>
      </w:r>
      <w:r w:rsidR="7981B29D" w:rsidRPr="431214FF">
        <w:rPr>
          <w:lang w:val="en-GB"/>
        </w:rPr>
        <w:t>for implementing</w:t>
      </w:r>
      <w:r w:rsidR="7981B29D" w:rsidRPr="17C638EB">
        <w:rPr>
          <w:lang w:val="en-GB"/>
        </w:rPr>
        <w:t xml:space="preserve"> AI in the classroom</w:t>
      </w:r>
      <w:r w:rsidR="7981B29D" w:rsidRPr="4DBBA490">
        <w:rPr>
          <w:lang w:val="en-GB"/>
        </w:rPr>
        <w:t xml:space="preserve">. </w:t>
      </w:r>
    </w:p>
    <w:p w14:paraId="37D972F2" w14:textId="4C873A96" w:rsidR="00FE4937" w:rsidRPr="00FE4937" w:rsidRDefault="00FE4937" w:rsidP="50A11433">
      <w:pPr>
        <w:rPr>
          <w:lang w:val="en-GB"/>
        </w:rPr>
      </w:pPr>
    </w:p>
    <w:p w14:paraId="0CA50B27" w14:textId="21DFCA8A" w:rsidR="00FE4937" w:rsidRPr="00FE4937" w:rsidRDefault="66ED0A58" w:rsidP="7CDDF9A3">
      <w:pPr>
        <w:rPr>
          <w:b/>
          <w:lang w:val="en-GB"/>
        </w:rPr>
      </w:pPr>
      <w:r w:rsidRPr="112D1C06">
        <w:rPr>
          <w:lang w:val="en-GB"/>
        </w:rPr>
        <w:t xml:space="preserve">The target audience </w:t>
      </w:r>
      <w:r w:rsidR="00ED3876" w:rsidRPr="102F7793">
        <w:rPr>
          <w:lang w:val="en-GB"/>
        </w:rPr>
        <w:t>is</w:t>
      </w:r>
      <w:r w:rsidRPr="102F7793">
        <w:rPr>
          <w:lang w:val="en-GB"/>
        </w:rPr>
        <w:t xml:space="preserve"> </w:t>
      </w:r>
      <w:r w:rsidR="008F5A82" w:rsidRPr="008F5A82">
        <w:rPr>
          <w:b/>
          <w:bCs/>
          <w:lang w:val="en-GB"/>
        </w:rPr>
        <w:t xml:space="preserve">Educators, such as </w:t>
      </w:r>
      <w:r w:rsidR="00523DB8">
        <w:rPr>
          <w:b/>
          <w:bCs/>
          <w:lang w:val="en-GB"/>
        </w:rPr>
        <w:t>t</w:t>
      </w:r>
      <w:r w:rsidR="26756772" w:rsidRPr="008F5A82">
        <w:rPr>
          <w:b/>
          <w:bCs/>
          <w:lang w:val="en-GB"/>
        </w:rPr>
        <w:t>eachers</w:t>
      </w:r>
      <w:r w:rsidR="009C625A">
        <w:rPr>
          <w:b/>
          <w:lang w:val="en-GB"/>
        </w:rPr>
        <w:t xml:space="preserve">, </w:t>
      </w:r>
      <w:r w:rsidR="00523DB8">
        <w:rPr>
          <w:b/>
          <w:lang w:val="en-GB"/>
        </w:rPr>
        <w:t>t</w:t>
      </w:r>
      <w:r w:rsidR="009C625A">
        <w:rPr>
          <w:b/>
          <w:lang w:val="en-GB"/>
        </w:rPr>
        <w:t xml:space="preserve">eaching </w:t>
      </w:r>
      <w:r w:rsidR="00523DB8">
        <w:rPr>
          <w:b/>
          <w:lang w:val="en-GB"/>
        </w:rPr>
        <w:t>a</w:t>
      </w:r>
      <w:r w:rsidR="009C625A">
        <w:rPr>
          <w:b/>
          <w:lang w:val="en-GB"/>
        </w:rPr>
        <w:t xml:space="preserve">ssistants, </w:t>
      </w:r>
      <w:r w:rsidR="00523DB8">
        <w:rPr>
          <w:b/>
          <w:lang w:val="en-GB"/>
        </w:rPr>
        <w:t>p</w:t>
      </w:r>
      <w:r w:rsidR="009C625A">
        <w:rPr>
          <w:b/>
          <w:lang w:val="en-GB"/>
        </w:rPr>
        <w:t>rincipals</w:t>
      </w:r>
      <w:r w:rsidR="005A09A2">
        <w:rPr>
          <w:b/>
          <w:lang w:val="en-GB"/>
        </w:rPr>
        <w:t>,</w:t>
      </w:r>
      <w:r w:rsidR="00523DB8">
        <w:rPr>
          <w:b/>
          <w:lang w:val="en-GB"/>
        </w:rPr>
        <w:t xml:space="preserve"> and</w:t>
      </w:r>
      <w:r w:rsidR="005A09A2">
        <w:rPr>
          <w:b/>
          <w:lang w:val="en-GB"/>
        </w:rPr>
        <w:t xml:space="preserve"> </w:t>
      </w:r>
      <w:r w:rsidR="00523DB8">
        <w:rPr>
          <w:b/>
          <w:lang w:val="en-GB"/>
        </w:rPr>
        <w:t>e</w:t>
      </w:r>
      <w:r w:rsidR="005A09A2">
        <w:rPr>
          <w:b/>
          <w:lang w:val="en-GB"/>
        </w:rPr>
        <w:t xml:space="preserve">ducational </w:t>
      </w:r>
      <w:r w:rsidR="00523DB8">
        <w:rPr>
          <w:b/>
          <w:lang w:val="en-GB"/>
        </w:rPr>
        <w:t>a</w:t>
      </w:r>
      <w:r w:rsidR="005A09A2">
        <w:rPr>
          <w:b/>
          <w:lang w:val="en-GB"/>
        </w:rPr>
        <w:t>dministrators</w:t>
      </w:r>
    </w:p>
    <w:p w14:paraId="39388B62" w14:textId="0A96A4FE" w:rsidR="00FE4937" w:rsidRPr="00FE4937" w:rsidRDefault="49B5DDA0" w:rsidP="4947BA05">
      <w:pPr>
        <w:pStyle w:val="ListParagraph"/>
        <w:numPr>
          <w:ilvl w:val="0"/>
          <w:numId w:val="3"/>
        </w:numPr>
        <w:rPr>
          <w:lang w:val="en-GB"/>
        </w:rPr>
      </w:pPr>
      <w:r w:rsidRPr="641C027E">
        <w:rPr>
          <w:lang w:val="en-GB"/>
        </w:rPr>
        <w:t xml:space="preserve">The AI tool needs to assist </w:t>
      </w:r>
      <w:r w:rsidR="008748F4">
        <w:rPr>
          <w:lang w:val="en-GB"/>
        </w:rPr>
        <w:t xml:space="preserve">educators </w:t>
      </w:r>
      <w:r w:rsidRPr="641C027E">
        <w:rPr>
          <w:lang w:val="en-GB"/>
        </w:rPr>
        <w:t>in when, wh</w:t>
      </w:r>
      <w:r w:rsidR="00304FA2">
        <w:rPr>
          <w:lang w:val="en-GB"/>
        </w:rPr>
        <w:t>y</w:t>
      </w:r>
      <w:r w:rsidRPr="641C027E">
        <w:rPr>
          <w:lang w:val="en-GB"/>
        </w:rPr>
        <w:t xml:space="preserve"> and </w:t>
      </w:r>
      <w:r w:rsidR="00304FA2">
        <w:rPr>
          <w:lang w:val="en-GB"/>
        </w:rPr>
        <w:t>how</w:t>
      </w:r>
      <w:r w:rsidRPr="641C027E">
        <w:rPr>
          <w:lang w:val="en-GB"/>
        </w:rPr>
        <w:t xml:space="preserve"> AI should be u</w:t>
      </w:r>
      <w:r w:rsidR="3A712D1B" w:rsidRPr="641C027E">
        <w:rPr>
          <w:lang w:val="en-GB"/>
        </w:rPr>
        <w:t>sed.</w:t>
      </w:r>
    </w:p>
    <w:p w14:paraId="6BF473DB" w14:textId="5A1E034C" w:rsidR="00FE4937" w:rsidRPr="00FE4937" w:rsidRDefault="3A712D1B" w:rsidP="1FC5643C">
      <w:pPr>
        <w:pStyle w:val="ListParagraph"/>
        <w:numPr>
          <w:ilvl w:val="1"/>
          <w:numId w:val="3"/>
        </w:numPr>
        <w:rPr>
          <w:lang w:val="en-GB"/>
        </w:rPr>
      </w:pPr>
      <w:r w:rsidRPr="641C027E">
        <w:rPr>
          <w:lang w:val="en-GB"/>
        </w:rPr>
        <w:t xml:space="preserve">A Thought partner for when </w:t>
      </w:r>
      <w:r w:rsidR="00AD3039">
        <w:rPr>
          <w:lang w:val="en-GB"/>
        </w:rPr>
        <w:t>educators</w:t>
      </w:r>
      <w:r w:rsidRPr="641C027E">
        <w:rPr>
          <w:lang w:val="en-GB"/>
        </w:rPr>
        <w:t xml:space="preserve"> should use AI. </w:t>
      </w:r>
    </w:p>
    <w:p w14:paraId="4E3EB78A" w14:textId="35D8A4C1" w:rsidR="00FE4937" w:rsidRPr="00FE4937" w:rsidRDefault="7F750CE9" w:rsidP="1E9E028F">
      <w:pPr>
        <w:pStyle w:val="ListParagraph"/>
        <w:numPr>
          <w:ilvl w:val="0"/>
          <w:numId w:val="3"/>
        </w:numPr>
        <w:rPr>
          <w:lang w:val="en-GB"/>
        </w:rPr>
      </w:pPr>
      <w:r w:rsidRPr="2EA97F6C">
        <w:rPr>
          <w:lang w:val="en-GB"/>
        </w:rPr>
        <w:t>This tool does not help teachers grade</w:t>
      </w:r>
      <w:r w:rsidRPr="48EB71F2">
        <w:rPr>
          <w:lang w:val="en-GB"/>
        </w:rPr>
        <w:t>.</w:t>
      </w:r>
      <w:r w:rsidR="00F8120F">
        <w:rPr>
          <w:lang w:val="en-GB"/>
        </w:rPr>
        <w:t xml:space="preserve"> It does not </w:t>
      </w:r>
      <w:r w:rsidR="00493585">
        <w:rPr>
          <w:lang w:val="en-GB"/>
        </w:rPr>
        <w:t>help create lesson plans</w:t>
      </w:r>
      <w:r w:rsidR="00465886">
        <w:rPr>
          <w:lang w:val="en-GB"/>
        </w:rPr>
        <w:t>, or</w:t>
      </w:r>
      <w:r w:rsidR="001C6314">
        <w:rPr>
          <w:lang w:val="en-GB"/>
        </w:rPr>
        <w:t xml:space="preserve"> teaching content. This tool is solely to help educate</w:t>
      </w:r>
      <w:r w:rsidR="00FA523D">
        <w:rPr>
          <w:lang w:val="en-GB"/>
        </w:rPr>
        <w:t xml:space="preserve"> those who may use AI in their teaching on when and how to </w:t>
      </w:r>
      <w:r w:rsidR="00F3628D">
        <w:rPr>
          <w:lang w:val="en-GB"/>
        </w:rPr>
        <w:t xml:space="preserve">use it effectively. </w:t>
      </w:r>
    </w:p>
    <w:p w14:paraId="51216329" w14:textId="0BE6E34A" w:rsidR="00FE4937" w:rsidRDefault="00FE4937" w:rsidP="00D33DA7">
      <w:pPr>
        <w:rPr>
          <w:lang w:val="en-GB"/>
        </w:rPr>
      </w:pPr>
    </w:p>
    <w:p w14:paraId="4C262DDA" w14:textId="54C7BF30" w:rsidR="00D33DA7" w:rsidRPr="00F07E1E" w:rsidRDefault="00B4565E" w:rsidP="00D33DA7">
      <w:pPr>
        <w:rPr>
          <w:b/>
          <w:bCs/>
          <w:lang w:val="en-GB"/>
        </w:rPr>
      </w:pPr>
      <w:r w:rsidRPr="00F07E1E">
        <w:rPr>
          <w:b/>
          <w:bCs/>
          <w:lang w:val="en-GB"/>
        </w:rPr>
        <w:t xml:space="preserve">Questions of concern </w:t>
      </w:r>
      <w:r w:rsidR="00D33DA7" w:rsidRPr="00F07E1E">
        <w:rPr>
          <w:b/>
          <w:bCs/>
          <w:lang w:val="en-GB"/>
        </w:rPr>
        <w:t xml:space="preserve">that teachers have </w:t>
      </w:r>
      <w:r w:rsidR="008325C8" w:rsidRPr="00F07E1E">
        <w:rPr>
          <w:b/>
          <w:bCs/>
          <w:lang w:val="en-GB"/>
        </w:rPr>
        <w:t>about use of AI</w:t>
      </w:r>
      <w:r w:rsidR="005B23FA" w:rsidRPr="00F07E1E">
        <w:rPr>
          <w:b/>
          <w:bCs/>
          <w:lang w:val="en-GB"/>
        </w:rPr>
        <w:t xml:space="preserve"> include</w:t>
      </w:r>
      <w:r w:rsidR="008325C8" w:rsidRPr="00F07E1E">
        <w:rPr>
          <w:b/>
          <w:bCs/>
          <w:lang w:val="en-GB"/>
        </w:rPr>
        <w:t xml:space="preserve">: </w:t>
      </w:r>
    </w:p>
    <w:p w14:paraId="591BC949" w14:textId="3ED09BF5" w:rsidR="00FE4937" w:rsidRPr="00FE4937" w:rsidRDefault="7F750CE9" w:rsidP="008325C8">
      <w:pPr>
        <w:pStyle w:val="ListParagraph"/>
        <w:numPr>
          <w:ilvl w:val="0"/>
          <w:numId w:val="5"/>
        </w:numPr>
        <w:spacing w:after="160" w:line="259" w:lineRule="auto"/>
      </w:pPr>
      <w:r w:rsidRPr="008325C8">
        <w:rPr>
          <w:rFonts w:ascii="Aptos" w:eastAsia="Aptos" w:hAnsi="Aptos" w:cs="Aptos"/>
          <w:lang w:val="en-GB"/>
        </w:rPr>
        <w:t>Can AI grade fairly?</w:t>
      </w:r>
    </w:p>
    <w:p w14:paraId="53E0C2D8" w14:textId="4F68CF7B" w:rsidR="00FE4937" w:rsidRPr="00FE4937" w:rsidRDefault="006A6B66" w:rsidP="008325C8">
      <w:pPr>
        <w:pStyle w:val="ListParagraph"/>
        <w:numPr>
          <w:ilvl w:val="1"/>
          <w:numId w:val="5"/>
        </w:numPr>
        <w:rPr>
          <w:lang w:val="en-GB"/>
        </w:rPr>
      </w:pPr>
      <w:r>
        <w:rPr>
          <w:lang w:val="en-GB"/>
        </w:rPr>
        <w:t xml:space="preserve">Our thoughts: </w:t>
      </w:r>
      <w:r w:rsidR="25B2C5CE" w:rsidRPr="406E9B7B">
        <w:rPr>
          <w:lang w:val="en-GB"/>
        </w:rPr>
        <w:t xml:space="preserve">Depends on the context of the problem and the </w:t>
      </w:r>
      <w:r w:rsidR="25B2C5CE" w:rsidRPr="4505AF8D">
        <w:rPr>
          <w:lang w:val="en-GB"/>
        </w:rPr>
        <w:t xml:space="preserve">answerability </w:t>
      </w:r>
      <w:r w:rsidR="25B2C5CE" w:rsidRPr="7186C2C7">
        <w:rPr>
          <w:lang w:val="en-GB"/>
        </w:rPr>
        <w:t xml:space="preserve">of the </w:t>
      </w:r>
      <w:r w:rsidR="25B2C5CE" w:rsidRPr="2EE4D531">
        <w:rPr>
          <w:lang w:val="en-GB"/>
        </w:rPr>
        <w:t xml:space="preserve">problem. </w:t>
      </w:r>
    </w:p>
    <w:p w14:paraId="29572708" w14:textId="214AF892" w:rsidR="42D5C76A" w:rsidRDefault="001F3BC1" w:rsidP="008325C8">
      <w:pPr>
        <w:pStyle w:val="ListParagraph"/>
        <w:numPr>
          <w:ilvl w:val="1"/>
          <w:numId w:val="5"/>
        </w:numPr>
        <w:rPr>
          <w:lang w:val="en-GB"/>
        </w:rPr>
      </w:pPr>
      <w:r>
        <w:rPr>
          <w:lang w:val="en-GB"/>
        </w:rPr>
        <w:t xml:space="preserve">Our thoughts: </w:t>
      </w:r>
      <w:r w:rsidR="25B2C5CE" w:rsidRPr="4B270D52">
        <w:rPr>
          <w:lang w:val="en-GB"/>
        </w:rPr>
        <w:t xml:space="preserve">LLMs are </w:t>
      </w:r>
      <w:r w:rsidR="25B2C5CE" w:rsidRPr="351CAF5B">
        <w:rPr>
          <w:lang w:val="en-GB"/>
        </w:rPr>
        <w:t xml:space="preserve">biased on </w:t>
      </w:r>
      <w:r w:rsidR="25B2C5CE" w:rsidRPr="30705173">
        <w:rPr>
          <w:lang w:val="en-GB"/>
        </w:rPr>
        <w:t xml:space="preserve">the </w:t>
      </w:r>
      <w:r w:rsidR="25B2C5CE" w:rsidRPr="2FA5F175">
        <w:rPr>
          <w:lang w:val="en-GB"/>
        </w:rPr>
        <w:t xml:space="preserve">western </w:t>
      </w:r>
      <w:r w:rsidR="25B2C5CE" w:rsidRPr="29E9C0CC">
        <w:rPr>
          <w:lang w:val="en-GB"/>
        </w:rPr>
        <w:t>historical</w:t>
      </w:r>
      <w:r w:rsidR="25B2C5CE" w:rsidRPr="2FA5F175">
        <w:rPr>
          <w:lang w:val="en-GB"/>
        </w:rPr>
        <w:t xml:space="preserve"> context so </w:t>
      </w:r>
      <w:r w:rsidR="24E04548" w:rsidRPr="1A40C95A">
        <w:rPr>
          <w:lang w:val="en-GB"/>
        </w:rPr>
        <w:t>it</w:t>
      </w:r>
      <w:r w:rsidR="0C9BB837" w:rsidRPr="1A40C95A">
        <w:rPr>
          <w:lang w:val="en-GB"/>
        </w:rPr>
        <w:t>’</w:t>
      </w:r>
      <w:r w:rsidR="24E04548" w:rsidRPr="1A40C95A">
        <w:rPr>
          <w:lang w:val="en-GB"/>
        </w:rPr>
        <w:t>s</w:t>
      </w:r>
      <w:r w:rsidR="25B2C5CE" w:rsidRPr="1386074A">
        <w:rPr>
          <w:lang w:val="en-GB"/>
        </w:rPr>
        <w:t xml:space="preserve"> </w:t>
      </w:r>
      <w:r w:rsidR="25B2C5CE" w:rsidRPr="287C1715">
        <w:rPr>
          <w:lang w:val="en-GB"/>
        </w:rPr>
        <w:t>impossible</w:t>
      </w:r>
      <w:r w:rsidR="25B2C5CE" w:rsidRPr="29E9C0CC">
        <w:rPr>
          <w:lang w:val="en-GB"/>
        </w:rPr>
        <w:t xml:space="preserve"> for it to</w:t>
      </w:r>
      <w:r w:rsidR="25B2C5CE" w:rsidRPr="5F0623E0">
        <w:rPr>
          <w:lang w:val="en-GB"/>
        </w:rPr>
        <w:t xml:space="preserve"> </w:t>
      </w:r>
      <w:r w:rsidR="25B2C5CE" w:rsidRPr="3CB80855">
        <w:rPr>
          <w:lang w:val="en-GB"/>
        </w:rPr>
        <w:t>holistically</w:t>
      </w:r>
      <w:r w:rsidR="25B2C5CE" w:rsidRPr="2CF1F1C7">
        <w:rPr>
          <w:lang w:val="en-GB"/>
        </w:rPr>
        <w:t xml:space="preserve"> </w:t>
      </w:r>
      <w:r w:rsidR="25B2C5CE" w:rsidRPr="0B5A8080">
        <w:rPr>
          <w:lang w:val="en-GB"/>
        </w:rPr>
        <w:t xml:space="preserve">grade </w:t>
      </w:r>
      <w:r w:rsidR="25B2C5CE" w:rsidRPr="3653659A">
        <w:rPr>
          <w:lang w:val="en-GB"/>
        </w:rPr>
        <w:t xml:space="preserve">homework. </w:t>
      </w:r>
    </w:p>
    <w:p w14:paraId="69B6388B" w14:textId="4DC7F2BB" w:rsidR="7ED7BCF8" w:rsidRDefault="000B4719" w:rsidP="008325C8">
      <w:pPr>
        <w:pStyle w:val="ListParagraph"/>
        <w:numPr>
          <w:ilvl w:val="1"/>
          <w:numId w:val="5"/>
        </w:numPr>
        <w:rPr>
          <w:lang w:val="en-GB"/>
        </w:rPr>
      </w:pPr>
      <w:r>
        <w:rPr>
          <w:lang w:val="en-GB"/>
        </w:rPr>
        <w:t xml:space="preserve">Possible solution: </w:t>
      </w:r>
      <w:r w:rsidR="6902FB3E" w:rsidRPr="630DA226">
        <w:rPr>
          <w:lang w:val="en-GB"/>
        </w:rPr>
        <w:t>Instead of using the AI to grade</w:t>
      </w:r>
      <w:r>
        <w:rPr>
          <w:lang w:val="en-GB"/>
        </w:rPr>
        <w:t>, teachers can</w:t>
      </w:r>
      <w:r w:rsidR="6902FB3E" w:rsidRPr="630DA226">
        <w:rPr>
          <w:lang w:val="en-GB"/>
        </w:rPr>
        <w:t xml:space="preserve"> use</w:t>
      </w:r>
      <w:r>
        <w:rPr>
          <w:lang w:val="en-GB"/>
        </w:rPr>
        <w:t xml:space="preserve"> it</w:t>
      </w:r>
      <w:r w:rsidR="6902FB3E" w:rsidRPr="630DA226">
        <w:rPr>
          <w:lang w:val="en-GB"/>
        </w:rPr>
        <w:t xml:space="preserve"> to </w:t>
      </w:r>
      <w:r w:rsidR="6902FB3E" w:rsidRPr="76BE0A36">
        <w:rPr>
          <w:lang w:val="en-GB"/>
        </w:rPr>
        <w:t xml:space="preserve">assist in </w:t>
      </w:r>
      <w:r w:rsidR="5C1F63D0" w:rsidRPr="7BD82C14">
        <w:rPr>
          <w:lang w:val="en-GB"/>
        </w:rPr>
        <w:t>gra</w:t>
      </w:r>
      <w:r w:rsidR="5B9E4CD1" w:rsidRPr="7BD82C14">
        <w:rPr>
          <w:lang w:val="en-GB"/>
        </w:rPr>
        <w:t>d</w:t>
      </w:r>
      <w:r w:rsidR="5C1F63D0" w:rsidRPr="7BD82C14">
        <w:rPr>
          <w:lang w:val="en-GB"/>
        </w:rPr>
        <w:t>ing</w:t>
      </w:r>
      <w:r w:rsidR="6902FB3E" w:rsidRPr="76BE0A36">
        <w:rPr>
          <w:lang w:val="en-GB"/>
        </w:rPr>
        <w:t xml:space="preserve"> a lesson plan </w:t>
      </w:r>
      <w:r w:rsidR="6902FB3E" w:rsidRPr="24F1974F">
        <w:rPr>
          <w:lang w:val="en-GB"/>
        </w:rPr>
        <w:t xml:space="preserve">or grading framework. </w:t>
      </w:r>
    </w:p>
    <w:p w14:paraId="439DB9DB" w14:textId="1D567046" w:rsidR="3231592E" w:rsidRDefault="006F3BE5" w:rsidP="008325C8">
      <w:pPr>
        <w:pStyle w:val="ListParagraph"/>
        <w:numPr>
          <w:ilvl w:val="1"/>
          <w:numId w:val="5"/>
        </w:numPr>
        <w:rPr>
          <w:lang w:val="en-GB"/>
        </w:rPr>
      </w:pPr>
      <w:r>
        <w:rPr>
          <w:lang w:val="en-GB"/>
        </w:rPr>
        <w:t xml:space="preserve">Consideration: </w:t>
      </w:r>
      <w:r w:rsidR="22510178" w:rsidRPr="6B05C956">
        <w:rPr>
          <w:lang w:val="en-GB"/>
        </w:rPr>
        <w:t xml:space="preserve">Can </w:t>
      </w:r>
      <w:r>
        <w:rPr>
          <w:lang w:val="en-GB"/>
        </w:rPr>
        <w:t xml:space="preserve">the AI tools </w:t>
      </w:r>
      <w:r w:rsidR="22510178" w:rsidRPr="6B05C956">
        <w:rPr>
          <w:lang w:val="en-GB"/>
        </w:rPr>
        <w:t xml:space="preserve">be enhanced with </w:t>
      </w:r>
      <w:r w:rsidR="22510178" w:rsidRPr="15EB6D83">
        <w:rPr>
          <w:lang w:val="en-GB"/>
        </w:rPr>
        <w:t xml:space="preserve">teacher’ </w:t>
      </w:r>
      <w:r w:rsidR="22510178" w:rsidRPr="516144DB">
        <w:rPr>
          <w:lang w:val="en-GB"/>
        </w:rPr>
        <w:t>assessment</w:t>
      </w:r>
      <w:r>
        <w:rPr>
          <w:lang w:val="en-GB"/>
        </w:rPr>
        <w:t>?</w:t>
      </w:r>
    </w:p>
    <w:p w14:paraId="5598D1D6" w14:textId="7F3A9C56" w:rsidR="6887D9B6" w:rsidRDefault="00667DF9" w:rsidP="008325C8">
      <w:pPr>
        <w:pStyle w:val="ListParagraph"/>
        <w:numPr>
          <w:ilvl w:val="1"/>
          <w:numId w:val="5"/>
        </w:numPr>
        <w:rPr>
          <w:lang w:val="en-GB"/>
        </w:rPr>
      </w:pPr>
      <w:r>
        <w:rPr>
          <w:lang w:val="en-GB"/>
        </w:rPr>
        <w:t xml:space="preserve">Consideration: </w:t>
      </w:r>
      <w:r w:rsidR="22510178" w:rsidRPr="3E993988">
        <w:rPr>
          <w:lang w:val="en-GB"/>
        </w:rPr>
        <w:t xml:space="preserve">AI can help with </w:t>
      </w:r>
      <w:r w:rsidR="22510178" w:rsidRPr="14D06E7F">
        <w:rPr>
          <w:lang w:val="en-GB"/>
        </w:rPr>
        <w:t xml:space="preserve">consistency </w:t>
      </w:r>
      <w:r w:rsidR="22510178" w:rsidRPr="4CE80F18">
        <w:rPr>
          <w:lang w:val="en-GB"/>
        </w:rPr>
        <w:t xml:space="preserve">(they don’t get </w:t>
      </w:r>
      <w:r w:rsidR="22510178" w:rsidRPr="19A32BB6">
        <w:rPr>
          <w:lang w:val="en-GB"/>
        </w:rPr>
        <w:t>tired)</w:t>
      </w:r>
    </w:p>
    <w:p w14:paraId="7B466373" w14:textId="2F016F75" w:rsidR="017D4980" w:rsidRDefault="00F07E1E" w:rsidP="008325C8">
      <w:pPr>
        <w:pStyle w:val="ListParagraph"/>
        <w:numPr>
          <w:ilvl w:val="1"/>
          <w:numId w:val="5"/>
        </w:numPr>
        <w:rPr>
          <w:lang w:val="en-GB"/>
        </w:rPr>
      </w:pPr>
      <w:r>
        <w:rPr>
          <w:lang w:val="en-GB"/>
        </w:rPr>
        <w:t xml:space="preserve">Possible solution: </w:t>
      </w:r>
      <w:r w:rsidR="017D4980" w:rsidRPr="19456687">
        <w:rPr>
          <w:lang w:val="en-GB"/>
        </w:rPr>
        <w:t>Provide clear and complete instructions</w:t>
      </w:r>
    </w:p>
    <w:p w14:paraId="4A2B5222" w14:textId="5279B10A" w:rsidR="00FE4937" w:rsidRPr="00FE4937" w:rsidRDefault="7F750CE9" w:rsidP="00C466A4">
      <w:pPr>
        <w:pStyle w:val="ListParagraph"/>
        <w:numPr>
          <w:ilvl w:val="0"/>
          <w:numId w:val="6"/>
        </w:numPr>
        <w:spacing w:after="160" w:line="259" w:lineRule="auto"/>
      </w:pPr>
      <w:r w:rsidRPr="00C466A4">
        <w:rPr>
          <w:rFonts w:ascii="Aptos" w:eastAsia="Aptos" w:hAnsi="Aptos" w:cs="Aptos"/>
          <w:lang w:val="en-GB"/>
        </w:rPr>
        <w:t>How do we prevent AI from reinforcing bias?</w:t>
      </w:r>
    </w:p>
    <w:p w14:paraId="0D933BC4" w14:textId="5AA0A9E5" w:rsidR="00FE4937" w:rsidRPr="00FE4937" w:rsidRDefault="00667DF9" w:rsidP="00C466A4">
      <w:pPr>
        <w:pStyle w:val="ListParagraph"/>
        <w:numPr>
          <w:ilvl w:val="1"/>
          <w:numId w:val="6"/>
        </w:numPr>
        <w:spacing w:after="160" w:line="259" w:lineRule="auto"/>
        <w:rPr>
          <w:rFonts w:ascii="Aptos" w:eastAsia="Aptos" w:hAnsi="Aptos" w:cs="Aptos"/>
          <w:lang w:val="en-GB"/>
        </w:rPr>
      </w:pPr>
      <w:r>
        <w:rPr>
          <w:rFonts w:ascii="Aptos" w:eastAsia="Aptos" w:hAnsi="Aptos" w:cs="Aptos"/>
          <w:lang w:val="en-GB"/>
        </w:rPr>
        <w:t xml:space="preserve">Our thoughts: </w:t>
      </w:r>
      <w:r w:rsidR="30A7FCAF" w:rsidRPr="2262FA02">
        <w:rPr>
          <w:rFonts w:ascii="Aptos" w:eastAsia="Aptos" w:hAnsi="Aptos" w:cs="Aptos"/>
          <w:lang w:val="en-GB"/>
        </w:rPr>
        <w:t xml:space="preserve">ChatGPT is </w:t>
      </w:r>
      <w:r w:rsidR="30A7FCAF" w:rsidRPr="0F73FFFC">
        <w:rPr>
          <w:rFonts w:ascii="Aptos" w:eastAsia="Aptos" w:hAnsi="Aptos" w:cs="Aptos"/>
          <w:lang w:val="en-GB"/>
        </w:rPr>
        <w:t xml:space="preserve">biased towards </w:t>
      </w:r>
      <w:r w:rsidR="30A7FCAF" w:rsidRPr="57BA7849">
        <w:rPr>
          <w:rFonts w:ascii="Aptos" w:eastAsia="Aptos" w:hAnsi="Aptos" w:cs="Aptos"/>
          <w:lang w:val="en-GB"/>
        </w:rPr>
        <w:t xml:space="preserve">4Chan </w:t>
      </w:r>
      <w:r w:rsidR="27C8675A" w:rsidRPr="236C133D">
        <w:rPr>
          <w:rFonts w:ascii="Aptos" w:eastAsia="Aptos" w:hAnsi="Aptos" w:cs="Aptos"/>
          <w:lang w:val="en-GB"/>
        </w:rPr>
        <w:t>Ideology</w:t>
      </w:r>
      <w:r w:rsidR="30A7FCAF" w:rsidRPr="305D404F">
        <w:rPr>
          <w:rFonts w:ascii="Aptos" w:eastAsia="Aptos" w:hAnsi="Aptos" w:cs="Aptos"/>
          <w:lang w:val="en-GB"/>
        </w:rPr>
        <w:t xml:space="preserve"> because it is in the training set</w:t>
      </w:r>
      <w:r w:rsidR="30A7FCAF" w:rsidRPr="0C6FA0DC">
        <w:rPr>
          <w:rFonts w:ascii="Aptos" w:eastAsia="Aptos" w:hAnsi="Aptos" w:cs="Aptos"/>
          <w:lang w:val="en-GB"/>
        </w:rPr>
        <w:t xml:space="preserve">; </w:t>
      </w:r>
      <w:r w:rsidR="30A7FCAF" w:rsidRPr="0C6199B8">
        <w:rPr>
          <w:rFonts w:ascii="Aptos" w:eastAsia="Aptos" w:hAnsi="Aptos" w:cs="Aptos"/>
          <w:lang w:val="en-GB"/>
        </w:rPr>
        <w:t xml:space="preserve">we </w:t>
      </w:r>
      <w:r w:rsidR="30A7FCAF" w:rsidRPr="42FBFF8A">
        <w:rPr>
          <w:rFonts w:ascii="Aptos" w:eastAsia="Aptos" w:hAnsi="Aptos" w:cs="Aptos"/>
          <w:lang w:val="en-GB"/>
        </w:rPr>
        <w:t xml:space="preserve">don’t want all content inside </w:t>
      </w:r>
      <w:r w:rsidR="30A7FCAF" w:rsidRPr="622875E5">
        <w:rPr>
          <w:rFonts w:ascii="Aptos" w:eastAsia="Aptos" w:hAnsi="Aptos" w:cs="Aptos"/>
          <w:lang w:val="en-GB"/>
        </w:rPr>
        <w:t xml:space="preserve">the </w:t>
      </w:r>
      <w:r w:rsidR="30A7FCAF" w:rsidRPr="7F603E5A">
        <w:rPr>
          <w:rFonts w:ascii="Aptos" w:eastAsia="Aptos" w:hAnsi="Aptos" w:cs="Aptos"/>
          <w:lang w:val="en-GB"/>
        </w:rPr>
        <w:t xml:space="preserve">responses of LLMs. </w:t>
      </w:r>
    </w:p>
    <w:p w14:paraId="6A5B07AB" w14:textId="12A6F9AE" w:rsidR="30A7FCAF" w:rsidRDefault="00667DF9" w:rsidP="00C466A4">
      <w:pPr>
        <w:pStyle w:val="ListParagraph"/>
        <w:numPr>
          <w:ilvl w:val="1"/>
          <w:numId w:val="6"/>
        </w:numPr>
        <w:spacing w:after="160" w:line="259" w:lineRule="auto"/>
        <w:rPr>
          <w:rFonts w:ascii="Aptos" w:eastAsia="Aptos" w:hAnsi="Aptos" w:cs="Aptos"/>
          <w:lang w:val="en-GB"/>
        </w:rPr>
      </w:pPr>
      <w:r>
        <w:rPr>
          <w:rFonts w:ascii="Aptos" w:eastAsia="Aptos" w:hAnsi="Aptos" w:cs="Aptos"/>
          <w:lang w:val="en-GB"/>
        </w:rPr>
        <w:t xml:space="preserve">Our thoughts: </w:t>
      </w:r>
      <w:r w:rsidR="30A7FCAF" w:rsidRPr="2B9FD1CF">
        <w:rPr>
          <w:rFonts w:ascii="Aptos" w:eastAsia="Aptos" w:hAnsi="Aptos" w:cs="Aptos"/>
          <w:lang w:val="en-GB"/>
        </w:rPr>
        <w:t xml:space="preserve">ChatGPT is already </w:t>
      </w:r>
      <w:r w:rsidR="30A7FCAF" w:rsidRPr="3D4326AC">
        <w:rPr>
          <w:rFonts w:ascii="Aptos" w:eastAsia="Aptos" w:hAnsi="Aptos" w:cs="Aptos"/>
          <w:lang w:val="en-GB"/>
        </w:rPr>
        <w:t xml:space="preserve">biased towards </w:t>
      </w:r>
      <w:r w:rsidR="30A7FCAF" w:rsidRPr="6FC8F77E">
        <w:rPr>
          <w:rFonts w:ascii="Aptos" w:eastAsia="Aptos" w:hAnsi="Aptos" w:cs="Aptos"/>
          <w:lang w:val="en-GB"/>
        </w:rPr>
        <w:t xml:space="preserve">the </w:t>
      </w:r>
      <w:r w:rsidR="30A7FCAF" w:rsidRPr="3BA2B5A2">
        <w:rPr>
          <w:rFonts w:ascii="Aptos" w:eastAsia="Aptos" w:hAnsi="Aptos" w:cs="Aptos"/>
          <w:lang w:val="en-GB"/>
        </w:rPr>
        <w:t>American</w:t>
      </w:r>
      <w:r w:rsidR="30A7FCAF" w:rsidRPr="00A0411E">
        <w:rPr>
          <w:rFonts w:ascii="Aptos" w:eastAsia="Aptos" w:hAnsi="Aptos" w:cs="Aptos"/>
          <w:lang w:val="en-GB"/>
        </w:rPr>
        <w:t xml:space="preserve"> </w:t>
      </w:r>
      <w:r w:rsidR="30A7FCAF" w:rsidRPr="6FC8F77E">
        <w:rPr>
          <w:rFonts w:ascii="Aptos" w:eastAsia="Aptos" w:hAnsi="Aptos" w:cs="Aptos"/>
          <w:lang w:val="en-GB"/>
        </w:rPr>
        <w:t>liberal</w:t>
      </w:r>
      <w:r w:rsidR="30A7FCAF" w:rsidRPr="00A0411E">
        <w:rPr>
          <w:rFonts w:ascii="Aptos" w:eastAsia="Aptos" w:hAnsi="Aptos" w:cs="Aptos"/>
          <w:lang w:val="en-GB"/>
        </w:rPr>
        <w:t xml:space="preserve"> </w:t>
      </w:r>
      <w:r w:rsidR="30A7FCAF" w:rsidRPr="3BA2B5A2">
        <w:rPr>
          <w:rFonts w:ascii="Aptos" w:eastAsia="Aptos" w:hAnsi="Aptos" w:cs="Aptos"/>
          <w:lang w:val="en-GB"/>
        </w:rPr>
        <w:t>ideology</w:t>
      </w:r>
      <w:r w:rsidR="30A7FCAF" w:rsidRPr="00A0411E">
        <w:rPr>
          <w:rFonts w:ascii="Aptos" w:eastAsia="Aptos" w:hAnsi="Aptos" w:cs="Aptos"/>
          <w:lang w:val="en-GB"/>
        </w:rPr>
        <w:t>.</w:t>
      </w:r>
    </w:p>
    <w:p w14:paraId="22DED6B6" w14:textId="2AC5310C" w:rsidR="0B618DED" w:rsidRDefault="00667DF9" w:rsidP="00C466A4">
      <w:pPr>
        <w:pStyle w:val="ListParagraph"/>
        <w:numPr>
          <w:ilvl w:val="1"/>
          <w:numId w:val="6"/>
        </w:numPr>
        <w:spacing w:after="160" w:line="259" w:lineRule="auto"/>
        <w:rPr>
          <w:rFonts w:ascii="Aptos" w:eastAsia="Aptos" w:hAnsi="Aptos" w:cs="Aptos"/>
          <w:lang w:val="en-GB"/>
        </w:rPr>
      </w:pPr>
      <w:r>
        <w:rPr>
          <w:rFonts w:ascii="Aptos" w:eastAsia="Aptos" w:hAnsi="Aptos" w:cs="Aptos"/>
          <w:lang w:val="en-GB"/>
        </w:rPr>
        <w:t xml:space="preserve">Our thoughts: </w:t>
      </w:r>
      <w:r w:rsidR="004B2132">
        <w:rPr>
          <w:rFonts w:ascii="Aptos" w:eastAsia="Aptos" w:hAnsi="Aptos" w:cs="Aptos"/>
          <w:lang w:val="en-GB"/>
        </w:rPr>
        <w:t>LLMs are trained heavily with English-</w:t>
      </w:r>
      <w:r w:rsidR="00840819">
        <w:rPr>
          <w:rFonts w:ascii="Aptos" w:eastAsia="Aptos" w:hAnsi="Aptos" w:cs="Aptos"/>
          <w:lang w:val="en-GB"/>
        </w:rPr>
        <w:t>language materials created within a Western</w:t>
      </w:r>
      <w:r w:rsidR="00550ADA">
        <w:rPr>
          <w:rFonts w:ascii="Aptos" w:eastAsia="Aptos" w:hAnsi="Aptos" w:cs="Aptos"/>
          <w:lang w:val="en-GB"/>
        </w:rPr>
        <w:t xml:space="preserve"> ideology. </w:t>
      </w:r>
    </w:p>
    <w:p w14:paraId="25FF1A10" w14:textId="69F772F9" w:rsidR="28C3794A" w:rsidRDefault="00667DF9" w:rsidP="00C466A4">
      <w:pPr>
        <w:pStyle w:val="ListParagraph"/>
        <w:numPr>
          <w:ilvl w:val="1"/>
          <w:numId w:val="6"/>
        </w:numPr>
        <w:spacing w:after="160" w:line="259" w:lineRule="auto"/>
        <w:rPr>
          <w:rFonts w:ascii="Aptos" w:eastAsia="Aptos" w:hAnsi="Aptos" w:cs="Aptos"/>
          <w:lang w:val="en-GB"/>
        </w:rPr>
      </w:pPr>
      <w:r>
        <w:rPr>
          <w:rFonts w:ascii="Aptos" w:eastAsia="Aptos" w:hAnsi="Aptos" w:cs="Aptos"/>
          <w:lang w:val="en-GB"/>
        </w:rPr>
        <w:t xml:space="preserve">Our thoughts: </w:t>
      </w:r>
      <w:r w:rsidR="077D966A" w:rsidRPr="0F323893">
        <w:rPr>
          <w:rFonts w:ascii="Aptos" w:eastAsia="Aptos" w:hAnsi="Aptos" w:cs="Aptos"/>
          <w:lang w:val="en-GB"/>
        </w:rPr>
        <w:t xml:space="preserve">Over time the biases associated </w:t>
      </w:r>
      <w:r w:rsidR="077D966A" w:rsidRPr="54B13A8B">
        <w:rPr>
          <w:rFonts w:ascii="Aptos" w:eastAsia="Aptos" w:hAnsi="Aptos" w:cs="Aptos"/>
          <w:lang w:val="en-GB"/>
        </w:rPr>
        <w:t xml:space="preserve">with </w:t>
      </w:r>
      <w:r w:rsidR="077D966A" w:rsidRPr="23438DEC">
        <w:rPr>
          <w:rFonts w:ascii="Aptos" w:eastAsia="Aptos" w:hAnsi="Aptos" w:cs="Aptos"/>
          <w:lang w:val="en-GB"/>
        </w:rPr>
        <w:t xml:space="preserve">ChatGPT will create a positive feedback loop </w:t>
      </w:r>
      <w:r w:rsidR="077D966A" w:rsidRPr="0373AB18">
        <w:rPr>
          <w:rFonts w:ascii="Aptos" w:eastAsia="Aptos" w:hAnsi="Aptos" w:cs="Aptos"/>
          <w:lang w:val="en-GB"/>
        </w:rPr>
        <w:t>of information into the training data.</w:t>
      </w:r>
    </w:p>
    <w:p w14:paraId="0BA19DB6" w14:textId="2FA8AE78" w:rsidR="0373AB18" w:rsidRDefault="00667DF9" w:rsidP="00C466A4">
      <w:pPr>
        <w:pStyle w:val="ListParagraph"/>
        <w:numPr>
          <w:ilvl w:val="1"/>
          <w:numId w:val="6"/>
        </w:numPr>
        <w:spacing w:after="160" w:line="259" w:lineRule="auto"/>
        <w:rPr>
          <w:rFonts w:ascii="Aptos" w:eastAsia="Aptos" w:hAnsi="Aptos" w:cs="Aptos"/>
          <w:lang w:val="en-GB"/>
        </w:rPr>
      </w:pPr>
      <w:r>
        <w:rPr>
          <w:rFonts w:ascii="Aptos" w:eastAsia="Aptos" w:hAnsi="Aptos" w:cs="Aptos"/>
          <w:lang w:val="en-GB"/>
        </w:rPr>
        <w:t xml:space="preserve">Possible solution: </w:t>
      </w:r>
      <w:r w:rsidR="10E79584" w:rsidRPr="0989114E">
        <w:rPr>
          <w:rFonts w:ascii="Aptos" w:eastAsia="Aptos" w:hAnsi="Aptos" w:cs="Aptos"/>
          <w:lang w:val="en-GB"/>
        </w:rPr>
        <w:t xml:space="preserve">Diversify background and prompt context </w:t>
      </w:r>
      <w:r w:rsidR="10E79584" w:rsidRPr="464C4A83">
        <w:rPr>
          <w:rFonts w:ascii="Aptos" w:eastAsia="Aptos" w:hAnsi="Aptos" w:cs="Aptos"/>
          <w:lang w:val="en-GB"/>
        </w:rPr>
        <w:t xml:space="preserve">to get </w:t>
      </w:r>
      <w:r w:rsidR="6502AEF2" w:rsidRPr="7F52C3D6">
        <w:rPr>
          <w:rFonts w:ascii="Aptos" w:eastAsia="Aptos" w:hAnsi="Aptos" w:cs="Aptos"/>
          <w:lang w:val="en-GB"/>
        </w:rPr>
        <w:t xml:space="preserve">different </w:t>
      </w:r>
      <w:r w:rsidR="10E79584" w:rsidRPr="7F52C3D6">
        <w:rPr>
          <w:rFonts w:ascii="Aptos" w:eastAsia="Aptos" w:hAnsi="Aptos" w:cs="Aptos"/>
          <w:lang w:val="en-GB"/>
        </w:rPr>
        <w:t>angles</w:t>
      </w:r>
    </w:p>
    <w:p w14:paraId="63FD4DF1" w14:textId="490C2694" w:rsidR="72B523F4" w:rsidRDefault="00667DF9" w:rsidP="00C466A4">
      <w:pPr>
        <w:pStyle w:val="ListParagraph"/>
        <w:numPr>
          <w:ilvl w:val="1"/>
          <w:numId w:val="6"/>
        </w:numPr>
        <w:spacing w:after="160" w:line="259" w:lineRule="auto"/>
        <w:rPr>
          <w:rFonts w:ascii="Aptos" w:eastAsia="Aptos" w:hAnsi="Aptos" w:cs="Aptos"/>
          <w:lang w:val="en-GB"/>
        </w:rPr>
      </w:pPr>
      <w:r>
        <w:rPr>
          <w:rFonts w:ascii="Aptos" w:eastAsia="Aptos" w:hAnsi="Aptos" w:cs="Aptos"/>
          <w:lang w:val="en-GB"/>
        </w:rPr>
        <w:t xml:space="preserve">Possible solution: </w:t>
      </w:r>
      <w:r w:rsidR="72B523F4" w:rsidRPr="44B2AA4C">
        <w:rPr>
          <w:rFonts w:ascii="Aptos" w:eastAsia="Aptos" w:hAnsi="Aptos" w:cs="Aptos"/>
          <w:lang w:val="en-GB"/>
        </w:rPr>
        <w:t>Provide additional contexts to GPT</w:t>
      </w:r>
      <w:r w:rsidR="028DB1EB" w:rsidRPr="70BA3AF2">
        <w:rPr>
          <w:rFonts w:ascii="Aptos" w:eastAsia="Aptos" w:hAnsi="Aptos" w:cs="Aptos"/>
          <w:lang w:val="en-GB"/>
        </w:rPr>
        <w:t xml:space="preserve"> i.e. </w:t>
      </w:r>
      <w:r w:rsidR="028DB1EB" w:rsidRPr="3E97AC2F">
        <w:rPr>
          <w:rFonts w:ascii="Aptos" w:eastAsia="Aptos" w:hAnsi="Aptos" w:cs="Aptos"/>
          <w:lang w:val="en-GB"/>
        </w:rPr>
        <w:t>including sources they trust</w:t>
      </w:r>
    </w:p>
    <w:p w14:paraId="46CE6A84" w14:textId="49022923" w:rsidR="2E7DDA8E" w:rsidRDefault="729C924D" w:rsidP="063AB761">
      <w:pPr>
        <w:spacing w:after="160" w:line="259" w:lineRule="auto"/>
        <w:rPr>
          <w:rFonts w:ascii="Aptos" w:eastAsia="Aptos" w:hAnsi="Aptos" w:cs="Aptos"/>
          <w:lang w:val="en-GB"/>
        </w:rPr>
      </w:pPr>
      <w:r w:rsidRPr="15667975">
        <w:rPr>
          <w:rFonts w:ascii="Aptos" w:eastAsia="Aptos" w:hAnsi="Aptos" w:cs="Aptos"/>
          <w:lang w:val="en-GB"/>
        </w:rPr>
        <w:t xml:space="preserve">Chat’s own answer: </w:t>
      </w:r>
      <w:hyperlink r:id="rId8">
        <w:r w:rsidR="0B8926A6" w:rsidRPr="15667975">
          <w:rPr>
            <w:rStyle w:val="Hyperlink"/>
            <w:rFonts w:ascii="Aptos" w:eastAsia="Aptos" w:hAnsi="Aptos" w:cs="Aptos"/>
            <w:lang w:val="en-GB"/>
          </w:rPr>
          <w:t>https://help.openai.com/en/articles/8313359-is-chatgpt-biased</w:t>
        </w:r>
      </w:hyperlink>
      <w:r w:rsidR="0B8926A6" w:rsidRPr="15667975">
        <w:rPr>
          <w:rFonts w:ascii="Aptos" w:eastAsia="Aptos" w:hAnsi="Aptos" w:cs="Aptos"/>
          <w:lang w:val="en-GB"/>
        </w:rPr>
        <w:t xml:space="preserve"> </w:t>
      </w:r>
    </w:p>
    <w:p w14:paraId="092AA297" w14:textId="689D8B7E" w:rsidR="6A01D320" w:rsidRDefault="0E116A83" w:rsidP="6A01D320">
      <w:pPr>
        <w:spacing w:after="160" w:line="259" w:lineRule="auto"/>
      </w:pPr>
      <w:r>
        <w:rPr>
          <w:noProof/>
        </w:rPr>
        <w:drawing>
          <wp:inline distT="0" distB="0" distL="0" distR="0" wp14:anchorId="75E9DCDE" wp14:editId="34CC814C">
            <wp:extent cx="4711766" cy="4371975"/>
            <wp:effectExtent l="0" t="0" r="0" b="0"/>
            <wp:docPr id="440937930" name="Picture 440937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937930"/>
                    <pic:cNvPicPr/>
                  </pic:nvPicPr>
                  <pic:blipFill>
                    <a:blip r:embed="rId9">
                      <a:extLst>
                        <a:ext uri="{28A0092B-C50C-407E-A947-70E740481C1C}">
                          <a14:useLocalDpi xmlns:a14="http://schemas.microsoft.com/office/drawing/2010/main" val="0"/>
                        </a:ext>
                      </a:extLst>
                    </a:blip>
                    <a:stretch>
                      <a:fillRect/>
                    </a:stretch>
                  </pic:blipFill>
                  <pic:spPr>
                    <a:xfrm>
                      <a:off x="0" y="0"/>
                      <a:ext cx="4711766" cy="4371975"/>
                    </a:xfrm>
                    <a:prstGeom prst="rect">
                      <a:avLst/>
                    </a:prstGeom>
                  </pic:spPr>
                </pic:pic>
              </a:graphicData>
            </a:graphic>
          </wp:inline>
        </w:drawing>
      </w:r>
    </w:p>
    <w:p w14:paraId="7B934CEF" w14:textId="2498AC8F" w:rsidR="00FE4937" w:rsidRPr="00FE4937" w:rsidRDefault="09844750" w:rsidP="00667DF9">
      <w:pPr>
        <w:pStyle w:val="ListParagraph"/>
        <w:numPr>
          <w:ilvl w:val="0"/>
          <w:numId w:val="2"/>
        </w:numPr>
      </w:pPr>
      <w:r w:rsidRPr="00667DF9">
        <w:rPr>
          <w:rFonts w:ascii="Aptos" w:eastAsia="Aptos" w:hAnsi="Aptos" w:cs="Aptos"/>
          <w:lang w:val="en-GB"/>
        </w:rPr>
        <w:t>How do we teach with AI without losing student trust?</w:t>
      </w:r>
    </w:p>
    <w:p w14:paraId="7A93B7E9" w14:textId="7BE28601" w:rsidR="2B866BAC" w:rsidRDefault="00667DF9" w:rsidP="00667DF9">
      <w:pPr>
        <w:pStyle w:val="ListParagraph"/>
        <w:numPr>
          <w:ilvl w:val="1"/>
          <w:numId w:val="2"/>
        </w:numPr>
        <w:spacing w:after="160" w:line="259" w:lineRule="auto"/>
        <w:rPr>
          <w:rFonts w:ascii="Aptos" w:eastAsia="Aptos" w:hAnsi="Aptos" w:cs="Aptos"/>
          <w:lang w:val="en-GB"/>
        </w:rPr>
      </w:pPr>
      <w:r>
        <w:rPr>
          <w:rFonts w:ascii="Aptos" w:eastAsia="Aptos" w:hAnsi="Aptos" w:cs="Aptos"/>
          <w:lang w:val="en-GB"/>
        </w:rPr>
        <w:t xml:space="preserve">Our thoughts: </w:t>
      </w:r>
      <w:r w:rsidR="1E6E2710" w:rsidRPr="01A59EB4">
        <w:rPr>
          <w:rFonts w:ascii="Aptos" w:eastAsia="Aptos" w:hAnsi="Aptos" w:cs="Aptos"/>
          <w:lang w:val="en-GB"/>
        </w:rPr>
        <w:t>The teacher could abuse AI and be using it to grade; degrading the relationship between the student and teacher.</w:t>
      </w:r>
      <w:r w:rsidR="00024F3B">
        <w:rPr>
          <w:rFonts w:ascii="Aptos" w:eastAsia="Aptos" w:hAnsi="Aptos" w:cs="Aptos"/>
          <w:lang w:val="en-GB"/>
        </w:rPr>
        <w:t xml:space="preserve"> Could ask </w:t>
      </w:r>
      <w:r w:rsidR="00B10934">
        <w:rPr>
          <w:rFonts w:ascii="Aptos" w:eastAsia="Aptos" w:hAnsi="Aptos" w:cs="Aptos"/>
          <w:lang w:val="en-GB"/>
        </w:rPr>
        <w:t xml:space="preserve">ChatGPT to generate suggestions about how to grade, not simply </w:t>
      </w:r>
      <w:r w:rsidR="00A9584D">
        <w:rPr>
          <w:rFonts w:ascii="Aptos" w:eastAsia="Aptos" w:hAnsi="Aptos" w:cs="Aptos"/>
          <w:lang w:val="en-GB"/>
        </w:rPr>
        <w:t xml:space="preserve">grade the work of the students. </w:t>
      </w:r>
    </w:p>
    <w:p w14:paraId="69F58F60" w14:textId="3C3BCAE7" w:rsidR="52B501BF" w:rsidRDefault="00667DF9" w:rsidP="00667DF9">
      <w:pPr>
        <w:pStyle w:val="ListParagraph"/>
        <w:numPr>
          <w:ilvl w:val="1"/>
          <w:numId w:val="2"/>
        </w:numPr>
        <w:spacing w:after="160" w:line="259" w:lineRule="auto"/>
        <w:rPr>
          <w:rFonts w:ascii="Aptos" w:eastAsia="Aptos" w:hAnsi="Aptos" w:cs="Aptos"/>
          <w:lang w:val="en-GB"/>
        </w:rPr>
      </w:pPr>
      <w:ins w:id="0" w:author="Microsoft Word" w:date="2025-04-26T14:34:00Z" w16du:dateUtc="2025-04-26T21:34:00Z">
        <w:r>
          <w:rPr>
            <w:rFonts w:ascii="Aptos" w:eastAsia="Aptos" w:hAnsi="Aptos" w:cs="Aptos"/>
            <w:lang w:val="en-GB"/>
          </w:rPr>
          <w:t xml:space="preserve">Our thoughts: </w:t>
        </w:r>
      </w:ins>
      <w:r w:rsidR="1E6E2710" w:rsidRPr="1E46B3C0">
        <w:rPr>
          <w:rFonts w:ascii="Aptos" w:eastAsia="Aptos" w:hAnsi="Aptos" w:cs="Aptos"/>
          <w:lang w:val="en-GB"/>
        </w:rPr>
        <w:t xml:space="preserve">Because the Student is using AI </w:t>
      </w:r>
      <w:r w:rsidR="1E6E2710" w:rsidRPr="1A0B47A2">
        <w:rPr>
          <w:rFonts w:ascii="Aptos" w:eastAsia="Aptos" w:hAnsi="Aptos" w:cs="Aptos"/>
          <w:lang w:val="en-GB"/>
        </w:rPr>
        <w:t xml:space="preserve">they could be </w:t>
      </w:r>
      <w:r w:rsidR="1E6E2710" w:rsidRPr="3D87ED5F">
        <w:rPr>
          <w:rFonts w:ascii="Aptos" w:eastAsia="Aptos" w:hAnsi="Aptos" w:cs="Aptos"/>
          <w:lang w:val="en-GB"/>
        </w:rPr>
        <w:t xml:space="preserve">limiting their ability </w:t>
      </w:r>
      <w:r w:rsidR="1E6E2710" w:rsidRPr="2648CA28">
        <w:rPr>
          <w:rFonts w:ascii="Aptos" w:eastAsia="Aptos" w:hAnsi="Aptos" w:cs="Aptos"/>
          <w:lang w:val="en-GB"/>
        </w:rPr>
        <w:t xml:space="preserve">to learn by limiting </w:t>
      </w:r>
      <w:r w:rsidR="1E6E2710" w:rsidRPr="6CAB96D4">
        <w:rPr>
          <w:rFonts w:ascii="Aptos" w:eastAsia="Aptos" w:hAnsi="Aptos" w:cs="Aptos"/>
          <w:lang w:val="en-GB"/>
        </w:rPr>
        <w:t>their</w:t>
      </w:r>
      <w:r w:rsidR="4DB693AE" w:rsidRPr="6CAB96D4">
        <w:rPr>
          <w:rFonts w:ascii="Aptos" w:eastAsia="Aptos" w:hAnsi="Aptos" w:cs="Aptos"/>
          <w:lang w:val="en-GB"/>
        </w:rPr>
        <w:t xml:space="preserve"> </w:t>
      </w:r>
      <w:r w:rsidR="1E6E2710" w:rsidRPr="6CAB96D4">
        <w:rPr>
          <w:rFonts w:ascii="Aptos" w:eastAsia="Aptos" w:hAnsi="Aptos" w:cs="Aptos"/>
          <w:lang w:val="en-GB"/>
        </w:rPr>
        <w:t>usage</w:t>
      </w:r>
      <w:r w:rsidR="1E6E2710" w:rsidRPr="2648CA28">
        <w:rPr>
          <w:rFonts w:ascii="Aptos" w:eastAsia="Aptos" w:hAnsi="Aptos" w:cs="Aptos"/>
          <w:lang w:val="en-GB"/>
        </w:rPr>
        <w:t xml:space="preserve">. </w:t>
      </w:r>
    </w:p>
    <w:p w14:paraId="49A7A4A5" w14:textId="689BCA86" w:rsidR="7FDBC7A9" w:rsidRDefault="00667DF9" w:rsidP="00667DF9">
      <w:pPr>
        <w:pStyle w:val="ListParagraph"/>
        <w:numPr>
          <w:ilvl w:val="1"/>
          <w:numId w:val="2"/>
        </w:numPr>
        <w:spacing w:after="160" w:line="259" w:lineRule="auto"/>
        <w:rPr>
          <w:ins w:id="1" w:author="Microsoft Word" w:date="2025-04-26T14:34:00Z" w16du:dateUtc="2025-04-26T21:34:00Z"/>
          <w:rFonts w:ascii="Aptos" w:eastAsia="Aptos" w:hAnsi="Aptos" w:cs="Aptos"/>
          <w:lang w:val="en-GB"/>
        </w:rPr>
      </w:pPr>
      <w:ins w:id="2" w:author="Microsoft Word" w:date="2025-04-26T14:34:00Z" w16du:dateUtc="2025-04-26T21:34:00Z">
        <w:r>
          <w:rPr>
            <w:rFonts w:ascii="Aptos" w:eastAsia="Aptos" w:hAnsi="Aptos" w:cs="Aptos"/>
            <w:lang w:val="en-GB"/>
          </w:rPr>
          <w:t xml:space="preserve">Possible solution: </w:t>
        </w:r>
        <w:r w:rsidR="18CB8E40" w:rsidRPr="0B7B11F6">
          <w:rPr>
            <w:rFonts w:ascii="Aptos" w:eastAsia="Aptos" w:hAnsi="Aptos" w:cs="Aptos"/>
            <w:lang w:val="en-GB"/>
          </w:rPr>
          <w:t xml:space="preserve">Frame AI as a tool. </w:t>
        </w:r>
        <w:r w:rsidR="18CB8E40" w:rsidRPr="250B7176">
          <w:rPr>
            <w:rFonts w:ascii="Aptos" w:eastAsia="Aptos" w:hAnsi="Aptos" w:cs="Aptos"/>
            <w:lang w:val="en-GB"/>
          </w:rPr>
          <w:t>Encourage students to check integrity and think critically</w:t>
        </w:r>
        <w:r w:rsidR="6FCC11A8" w:rsidRPr="1B9E68D9">
          <w:rPr>
            <w:rFonts w:ascii="Aptos" w:eastAsia="Aptos" w:hAnsi="Aptos" w:cs="Aptos"/>
            <w:lang w:val="en-GB"/>
          </w:rPr>
          <w:t>.</w:t>
        </w:r>
      </w:ins>
    </w:p>
    <w:p w14:paraId="0C841102" w14:textId="1FF98096" w:rsidR="0158B6F5" w:rsidRDefault="00667DF9" w:rsidP="00667DF9">
      <w:pPr>
        <w:pStyle w:val="ListParagraph"/>
        <w:numPr>
          <w:ilvl w:val="1"/>
          <w:numId w:val="2"/>
        </w:numPr>
        <w:spacing w:after="160" w:line="259" w:lineRule="auto"/>
        <w:rPr>
          <w:rFonts w:ascii="Aptos" w:eastAsia="Aptos" w:hAnsi="Aptos" w:cs="Aptos"/>
          <w:lang w:val="en-GB"/>
        </w:rPr>
      </w:pPr>
      <w:r>
        <w:rPr>
          <w:rFonts w:ascii="Aptos" w:eastAsia="Aptos" w:hAnsi="Aptos" w:cs="Aptos"/>
          <w:lang w:val="en-GB"/>
        </w:rPr>
        <w:t xml:space="preserve">Possible solution: </w:t>
      </w:r>
      <w:r w:rsidR="0158B6F5" w:rsidRPr="259CDCCD">
        <w:rPr>
          <w:rFonts w:ascii="Aptos" w:eastAsia="Aptos" w:hAnsi="Aptos" w:cs="Aptos"/>
          <w:lang w:val="en-GB"/>
        </w:rPr>
        <w:t>Direct communicat</w:t>
      </w:r>
      <w:r>
        <w:rPr>
          <w:rFonts w:ascii="Aptos" w:eastAsia="Aptos" w:hAnsi="Aptos" w:cs="Aptos"/>
          <w:lang w:val="en-GB"/>
        </w:rPr>
        <w:t xml:space="preserve">e </w:t>
      </w:r>
      <w:r w:rsidR="0158B6F5" w:rsidRPr="259CDCCD">
        <w:rPr>
          <w:rFonts w:ascii="Aptos" w:eastAsia="Aptos" w:hAnsi="Aptos" w:cs="Aptos"/>
          <w:lang w:val="en-GB"/>
        </w:rPr>
        <w:t>the roles of AI in teaching</w:t>
      </w:r>
    </w:p>
    <w:p w14:paraId="61E0ABE8" w14:textId="2DAB9465" w:rsidR="30FDBF90" w:rsidRDefault="00667DF9" w:rsidP="00667DF9">
      <w:pPr>
        <w:pStyle w:val="ListParagraph"/>
        <w:numPr>
          <w:ilvl w:val="1"/>
          <w:numId w:val="2"/>
        </w:numPr>
        <w:spacing w:after="160" w:line="259" w:lineRule="auto"/>
        <w:rPr>
          <w:rFonts w:ascii="Aptos" w:eastAsia="Aptos" w:hAnsi="Aptos" w:cs="Aptos"/>
          <w:lang w:val="en-GB"/>
        </w:rPr>
      </w:pPr>
      <w:r>
        <w:rPr>
          <w:rFonts w:ascii="Aptos" w:eastAsia="Aptos" w:hAnsi="Aptos" w:cs="Aptos"/>
          <w:lang w:val="en-GB"/>
        </w:rPr>
        <w:t xml:space="preserve">Possible solution: </w:t>
      </w:r>
      <w:r w:rsidR="31D60B96" w:rsidRPr="200556B7">
        <w:rPr>
          <w:rFonts w:ascii="Aptos" w:eastAsia="Aptos" w:hAnsi="Aptos" w:cs="Aptos"/>
          <w:lang w:val="en-GB"/>
        </w:rPr>
        <w:t xml:space="preserve">Show examples </w:t>
      </w:r>
      <w:r w:rsidR="31D60B96" w:rsidRPr="4499F2BC">
        <w:rPr>
          <w:rFonts w:ascii="Aptos" w:eastAsia="Aptos" w:hAnsi="Aptos" w:cs="Aptos"/>
          <w:lang w:val="en-GB"/>
        </w:rPr>
        <w:t xml:space="preserve">when AI can give </w:t>
      </w:r>
      <w:r w:rsidR="31D60B96" w:rsidRPr="6F799D7F">
        <w:rPr>
          <w:rFonts w:ascii="Aptos" w:eastAsia="Aptos" w:hAnsi="Aptos" w:cs="Aptos"/>
          <w:lang w:val="en-GB"/>
        </w:rPr>
        <w:t xml:space="preserve">inaccurate and </w:t>
      </w:r>
      <w:r w:rsidR="31D60B96" w:rsidRPr="664DA4F5">
        <w:rPr>
          <w:rFonts w:ascii="Aptos" w:eastAsia="Aptos" w:hAnsi="Aptos" w:cs="Aptos"/>
          <w:lang w:val="en-GB"/>
        </w:rPr>
        <w:t>biased information</w:t>
      </w:r>
    </w:p>
    <w:p w14:paraId="121ECBD7" w14:textId="50CEA00C" w:rsidR="598310FA" w:rsidRDefault="00667DF9" w:rsidP="00667DF9">
      <w:pPr>
        <w:pStyle w:val="ListParagraph"/>
        <w:numPr>
          <w:ilvl w:val="1"/>
          <w:numId w:val="2"/>
        </w:numPr>
        <w:spacing w:after="160" w:line="259" w:lineRule="auto"/>
        <w:rPr>
          <w:rFonts w:ascii="Aptos" w:eastAsia="Aptos" w:hAnsi="Aptos" w:cs="Aptos"/>
          <w:lang w:val="en-GB"/>
        </w:rPr>
      </w:pPr>
      <w:r>
        <w:rPr>
          <w:rFonts w:ascii="Aptos" w:eastAsia="Aptos" w:hAnsi="Aptos" w:cs="Aptos"/>
          <w:lang w:val="en-GB"/>
        </w:rPr>
        <w:t xml:space="preserve">Consideration: </w:t>
      </w:r>
      <w:r w:rsidR="598310FA" w:rsidRPr="0EE518B1">
        <w:rPr>
          <w:rFonts w:ascii="Aptos" w:eastAsia="Aptos" w:hAnsi="Aptos" w:cs="Aptos"/>
          <w:lang w:val="en-GB"/>
        </w:rPr>
        <w:t>The teacher needs to already</w:t>
      </w:r>
      <w:r w:rsidR="598310FA" w:rsidRPr="388B97A8">
        <w:rPr>
          <w:rFonts w:ascii="Aptos" w:eastAsia="Aptos" w:hAnsi="Aptos" w:cs="Aptos"/>
          <w:lang w:val="en-GB"/>
        </w:rPr>
        <w:t xml:space="preserve"> have established trust/</w:t>
      </w:r>
      <w:r w:rsidR="598310FA" w:rsidRPr="60AEA2D7">
        <w:rPr>
          <w:rFonts w:ascii="Aptos" w:eastAsia="Aptos" w:hAnsi="Aptos" w:cs="Aptos"/>
          <w:lang w:val="en-GB"/>
        </w:rPr>
        <w:t xml:space="preserve">respect with a teacher </w:t>
      </w:r>
      <w:r w:rsidR="598310FA" w:rsidRPr="1267134F">
        <w:rPr>
          <w:rFonts w:ascii="Aptos" w:eastAsia="Aptos" w:hAnsi="Aptos" w:cs="Aptos"/>
          <w:lang w:val="en-GB"/>
        </w:rPr>
        <w:t xml:space="preserve">before they can lose it from </w:t>
      </w:r>
      <w:r w:rsidR="598310FA" w:rsidRPr="44C3CA45">
        <w:rPr>
          <w:rFonts w:ascii="Aptos" w:eastAsia="Aptos" w:hAnsi="Aptos" w:cs="Aptos"/>
          <w:lang w:val="en-GB"/>
        </w:rPr>
        <w:t>LLM.</w:t>
      </w:r>
    </w:p>
    <w:p w14:paraId="13F69676" w14:textId="4167B464" w:rsidR="598310FA" w:rsidRDefault="00667DF9" w:rsidP="44C3CA45">
      <w:pPr>
        <w:pStyle w:val="ListParagraph"/>
        <w:numPr>
          <w:ilvl w:val="1"/>
          <w:numId w:val="2"/>
        </w:numPr>
        <w:spacing w:after="160" w:line="259" w:lineRule="auto"/>
        <w:rPr>
          <w:rFonts w:ascii="Aptos" w:eastAsia="Aptos" w:hAnsi="Aptos" w:cs="Aptos"/>
          <w:lang w:val="en-GB"/>
        </w:rPr>
      </w:pPr>
      <w:r>
        <w:rPr>
          <w:rFonts w:ascii="Aptos" w:eastAsia="Aptos" w:hAnsi="Aptos" w:cs="Aptos"/>
          <w:lang w:val="en-GB"/>
        </w:rPr>
        <w:t xml:space="preserve">Consideration: </w:t>
      </w:r>
      <w:r w:rsidR="598310FA" w:rsidRPr="386438AB">
        <w:rPr>
          <w:rFonts w:ascii="Aptos" w:eastAsia="Aptos" w:hAnsi="Aptos" w:cs="Aptos"/>
          <w:lang w:val="en-GB"/>
        </w:rPr>
        <w:t xml:space="preserve">How can </w:t>
      </w:r>
      <w:r>
        <w:rPr>
          <w:rFonts w:ascii="Aptos" w:eastAsia="Aptos" w:hAnsi="Aptos" w:cs="Aptos"/>
          <w:lang w:val="en-GB"/>
        </w:rPr>
        <w:t>a user</w:t>
      </w:r>
      <w:r w:rsidR="598310FA" w:rsidRPr="386438AB">
        <w:rPr>
          <w:rFonts w:ascii="Aptos" w:eastAsia="Aptos" w:hAnsi="Aptos" w:cs="Aptos"/>
          <w:lang w:val="en-GB"/>
        </w:rPr>
        <w:t xml:space="preserve"> ensure that the LLM </w:t>
      </w:r>
      <w:r w:rsidR="598310FA" w:rsidRPr="220F7793">
        <w:rPr>
          <w:rFonts w:ascii="Aptos" w:eastAsia="Aptos" w:hAnsi="Aptos" w:cs="Aptos"/>
          <w:lang w:val="en-GB"/>
        </w:rPr>
        <w:t xml:space="preserve">tool </w:t>
      </w:r>
      <w:r>
        <w:rPr>
          <w:rFonts w:ascii="Aptos" w:eastAsia="Aptos" w:hAnsi="Aptos" w:cs="Aptos"/>
          <w:lang w:val="en-GB"/>
        </w:rPr>
        <w:t>they</w:t>
      </w:r>
      <w:r w:rsidR="598310FA" w:rsidRPr="220F7793">
        <w:rPr>
          <w:rFonts w:ascii="Aptos" w:eastAsia="Aptos" w:hAnsi="Aptos" w:cs="Aptos"/>
          <w:lang w:val="en-GB"/>
        </w:rPr>
        <w:t xml:space="preserve"> select is appropriate to </w:t>
      </w:r>
      <w:r w:rsidR="598310FA" w:rsidRPr="5DDF7A12">
        <w:rPr>
          <w:rFonts w:ascii="Aptos" w:eastAsia="Aptos" w:hAnsi="Aptos" w:cs="Aptos"/>
          <w:lang w:val="en-GB"/>
        </w:rPr>
        <w:t xml:space="preserve">gain the trust of the </w:t>
      </w:r>
      <w:r w:rsidR="598310FA" w:rsidRPr="38A9F39C">
        <w:rPr>
          <w:rFonts w:ascii="Aptos" w:eastAsia="Aptos" w:hAnsi="Aptos" w:cs="Aptos"/>
          <w:lang w:val="en-GB"/>
        </w:rPr>
        <w:t>students</w:t>
      </w:r>
      <w:r>
        <w:rPr>
          <w:rFonts w:ascii="Aptos" w:eastAsia="Aptos" w:hAnsi="Aptos" w:cs="Aptos"/>
          <w:lang w:val="en-GB"/>
        </w:rPr>
        <w:t>?</w:t>
      </w:r>
      <w:r w:rsidR="598310FA" w:rsidRPr="38A9F39C">
        <w:rPr>
          <w:rFonts w:ascii="Aptos" w:eastAsia="Aptos" w:hAnsi="Aptos" w:cs="Aptos"/>
          <w:lang w:val="en-GB"/>
        </w:rPr>
        <w:t xml:space="preserve"> </w:t>
      </w:r>
    </w:p>
    <w:p w14:paraId="5C3ECE29" w14:textId="2E0E944D" w:rsidR="23AD7A77" w:rsidRDefault="23AD7A77" w:rsidP="23AD7A77">
      <w:pPr>
        <w:rPr>
          <w:i/>
          <w:iCs/>
          <w:lang w:val="en-GB"/>
        </w:rPr>
      </w:pPr>
    </w:p>
    <w:p w14:paraId="4E783868" w14:textId="4BD85F74" w:rsidR="776BAE4A" w:rsidRDefault="776BAE4A" w:rsidP="776BAE4A">
      <w:pPr>
        <w:rPr>
          <w:i/>
          <w:iCs/>
          <w:lang w:val="en-GB"/>
        </w:rPr>
      </w:pPr>
    </w:p>
    <w:p w14:paraId="12F222B4" w14:textId="0447DC8D" w:rsidR="00FE4937" w:rsidRDefault="00FE4937" w:rsidP="00FE4937">
      <w:pPr>
        <w:rPr>
          <w:lang w:val="en-GB"/>
        </w:rPr>
      </w:pPr>
      <w:r w:rsidRPr="52B501BF">
        <w:rPr>
          <w:b/>
          <w:bCs/>
          <w:lang w:val="en-GB"/>
        </w:rPr>
        <w:t>Ethical Principles Commitment</w:t>
      </w:r>
    </w:p>
    <w:p w14:paraId="53FA66B1" w14:textId="6A57389A" w:rsidR="56D701E6" w:rsidRDefault="56D701E6" w:rsidP="52B501BF">
      <w:pPr>
        <w:spacing w:line="259" w:lineRule="auto"/>
        <w:rPr>
          <w:i/>
          <w:iCs/>
          <w:lang w:val="en-GB"/>
        </w:rPr>
      </w:pPr>
      <w:r w:rsidRPr="1D1A6117">
        <w:rPr>
          <w:i/>
          <w:iCs/>
          <w:lang w:val="en-GB"/>
        </w:rPr>
        <w:t xml:space="preserve">A sentence or two on the ethical principles you are prioritizing, for example, privacy, language, accessibility. </w:t>
      </w:r>
    </w:p>
    <w:p w14:paraId="5ACDD812" w14:textId="16C7E133" w:rsidR="00B32880" w:rsidRDefault="00B32880" w:rsidP="52B501BF">
      <w:pPr>
        <w:spacing w:line="259" w:lineRule="auto"/>
        <w:rPr>
          <w:lang w:val="en-GB"/>
        </w:rPr>
      </w:pPr>
    </w:p>
    <w:p w14:paraId="240CCE37" w14:textId="29A727C0" w:rsidR="00EE0322" w:rsidRDefault="00B32880" w:rsidP="52B501BF">
      <w:pPr>
        <w:spacing w:line="259" w:lineRule="auto"/>
        <w:rPr>
          <w:lang w:val="en-GB"/>
        </w:rPr>
      </w:pPr>
      <w:r>
        <w:rPr>
          <w:lang w:val="en-GB"/>
        </w:rPr>
        <w:t xml:space="preserve">Our Chatbot, </w:t>
      </w:r>
      <w:r w:rsidR="008417E7">
        <w:rPr>
          <w:lang w:val="en-GB"/>
        </w:rPr>
        <w:t>ClassAI</w:t>
      </w:r>
      <w:r>
        <w:rPr>
          <w:lang w:val="en-GB"/>
        </w:rPr>
        <w:t xml:space="preserve">, prioritizes </w:t>
      </w:r>
      <w:r w:rsidR="00241D97">
        <w:rPr>
          <w:lang w:val="en-GB"/>
        </w:rPr>
        <w:t xml:space="preserve">the ethical </w:t>
      </w:r>
      <w:r w:rsidR="00830A5E">
        <w:rPr>
          <w:lang w:val="en-GB"/>
        </w:rPr>
        <w:t xml:space="preserve">considerations of </w:t>
      </w:r>
      <w:r w:rsidR="00241D97">
        <w:rPr>
          <w:lang w:val="en-GB"/>
        </w:rPr>
        <w:t>data privacy and cultural sensitivity</w:t>
      </w:r>
      <w:r w:rsidR="00C6780E">
        <w:rPr>
          <w:lang w:val="en-GB"/>
        </w:rPr>
        <w:t xml:space="preserve"> </w:t>
      </w:r>
      <w:r w:rsidR="002521E4">
        <w:rPr>
          <w:lang w:val="en-GB"/>
        </w:rPr>
        <w:t xml:space="preserve">by </w:t>
      </w:r>
      <w:r w:rsidR="00C6780E">
        <w:rPr>
          <w:lang w:val="en-GB"/>
        </w:rPr>
        <w:t>following</w:t>
      </w:r>
      <w:r w:rsidR="00EE0322">
        <w:rPr>
          <w:lang w:val="en-GB"/>
        </w:rPr>
        <w:t xml:space="preserve"> these</w:t>
      </w:r>
      <w:r w:rsidR="00C6780E">
        <w:rPr>
          <w:lang w:val="en-GB"/>
        </w:rPr>
        <w:t xml:space="preserve"> </w:t>
      </w:r>
      <w:r w:rsidR="00F06387">
        <w:rPr>
          <w:lang w:val="en-GB"/>
        </w:rPr>
        <w:t>fr</w:t>
      </w:r>
      <w:r w:rsidR="002521E4">
        <w:rPr>
          <w:lang w:val="en-GB"/>
        </w:rPr>
        <w:t>ameworks</w:t>
      </w:r>
      <w:r w:rsidR="00EE0322">
        <w:rPr>
          <w:lang w:val="en-GB"/>
        </w:rPr>
        <w:t>:</w:t>
      </w:r>
    </w:p>
    <w:p w14:paraId="2A476402" w14:textId="2C1F2EF9" w:rsidR="00002FAA" w:rsidRPr="00002FAA" w:rsidRDefault="00EE0322" w:rsidP="00EE0322">
      <w:pPr>
        <w:pStyle w:val="ListParagraph"/>
        <w:numPr>
          <w:ilvl w:val="3"/>
          <w:numId w:val="6"/>
        </w:numPr>
        <w:spacing w:line="259" w:lineRule="auto"/>
        <w:ind w:left="720"/>
      </w:pPr>
      <w:r>
        <w:rPr>
          <w:lang w:val="en-GB"/>
        </w:rPr>
        <w:t xml:space="preserve">Data privacy: Our Chatbot </w:t>
      </w:r>
      <w:r w:rsidR="00444687">
        <w:rPr>
          <w:lang w:val="en-GB"/>
        </w:rPr>
        <w:t xml:space="preserve">protects sensitive student and school information by providing educators with a disclaimer </w:t>
      </w:r>
      <w:r w:rsidR="009346AB">
        <w:rPr>
          <w:lang w:val="en-GB"/>
        </w:rPr>
        <w:t>at the start of a chat</w:t>
      </w:r>
      <w:r w:rsidR="00C307B3">
        <w:rPr>
          <w:lang w:val="en-GB"/>
        </w:rPr>
        <w:t xml:space="preserve"> which informs the user that </w:t>
      </w:r>
      <w:r w:rsidR="00D41877">
        <w:rPr>
          <w:lang w:val="en-GB"/>
        </w:rPr>
        <w:t xml:space="preserve">they should refrain from sharing any personal or sensitive details about their students, their schools, or their communities. The </w:t>
      </w:r>
      <w:r w:rsidR="00000A76">
        <w:rPr>
          <w:lang w:val="en-GB"/>
        </w:rPr>
        <w:t xml:space="preserve">Chatbot </w:t>
      </w:r>
      <w:r w:rsidR="000A1E92">
        <w:rPr>
          <w:lang w:val="en-GB"/>
        </w:rPr>
        <w:t>shares in the disclaimer what it will do with the information, how it</w:t>
      </w:r>
      <w:r w:rsidR="00F24A9C">
        <w:rPr>
          <w:lang w:val="en-GB"/>
        </w:rPr>
        <w:t xml:space="preserve"> may be used to train other LLMs, and how long it might </w:t>
      </w:r>
      <w:r w:rsidR="00CC5706">
        <w:rPr>
          <w:lang w:val="en-GB"/>
        </w:rPr>
        <w:t xml:space="preserve">keep the </w:t>
      </w:r>
      <w:r w:rsidR="007A5660">
        <w:rPr>
          <w:lang w:val="en-GB"/>
        </w:rPr>
        <w:t xml:space="preserve">information stored. </w:t>
      </w:r>
      <w:commentRangeStart w:id="3"/>
      <w:commentRangeStart w:id="4"/>
      <w:r w:rsidR="008046C5">
        <w:rPr>
          <w:lang w:val="en-GB"/>
        </w:rPr>
        <w:t xml:space="preserve">The </w:t>
      </w:r>
      <w:r w:rsidR="009057AC">
        <w:rPr>
          <w:lang w:val="en-GB"/>
        </w:rPr>
        <w:t xml:space="preserve">Chatbot will </w:t>
      </w:r>
      <w:r w:rsidR="00E03249">
        <w:rPr>
          <w:lang w:val="en-GB"/>
        </w:rPr>
        <w:t xml:space="preserve">provide a link to </w:t>
      </w:r>
      <w:r w:rsidR="002B0DCD">
        <w:rPr>
          <w:lang w:val="en-GB"/>
        </w:rPr>
        <w:t xml:space="preserve">instructions for how to delete </w:t>
      </w:r>
      <w:r w:rsidR="0050061C">
        <w:rPr>
          <w:lang w:val="en-GB"/>
        </w:rPr>
        <w:t>data and/or previous chat conversations</w:t>
      </w:r>
      <w:r w:rsidR="00002CE6">
        <w:rPr>
          <w:lang w:val="en-GB"/>
        </w:rPr>
        <w:t xml:space="preserve"> should </w:t>
      </w:r>
      <w:r w:rsidR="00193B97">
        <w:rPr>
          <w:lang w:val="en-GB"/>
        </w:rPr>
        <w:t xml:space="preserve">a user share information that they do not </w:t>
      </w:r>
      <w:r w:rsidR="0013100C">
        <w:rPr>
          <w:lang w:val="en-GB"/>
        </w:rPr>
        <w:t>wish</w:t>
      </w:r>
      <w:r w:rsidR="00ED3876">
        <w:rPr>
          <w:lang w:val="en-GB"/>
        </w:rPr>
        <w:t xml:space="preserve"> the Chatbot to retain. </w:t>
      </w:r>
      <w:commentRangeEnd w:id="3"/>
      <w:r w:rsidR="00ED3876">
        <w:rPr>
          <w:rStyle w:val="CommentReference"/>
        </w:rPr>
        <w:commentReference w:id="3"/>
      </w:r>
      <w:commentRangeEnd w:id="4"/>
      <w:r>
        <w:rPr>
          <w:rStyle w:val="CommentReference"/>
        </w:rPr>
        <w:commentReference w:id="4"/>
      </w:r>
    </w:p>
    <w:p w14:paraId="49AD379D" w14:textId="42B41B2D" w:rsidR="00B32880" w:rsidRPr="00B32880" w:rsidRDefault="008B0872" w:rsidP="00EE0322">
      <w:pPr>
        <w:pStyle w:val="ListParagraph"/>
        <w:numPr>
          <w:ilvl w:val="3"/>
          <w:numId w:val="6"/>
        </w:numPr>
        <w:spacing w:line="259" w:lineRule="auto"/>
        <w:ind w:left="720"/>
      </w:pPr>
      <w:r>
        <w:rPr>
          <w:lang w:val="en-GB"/>
        </w:rPr>
        <w:t xml:space="preserve">Cultural sensitivity: </w:t>
      </w:r>
      <w:commentRangeStart w:id="5"/>
      <w:commentRangeStart w:id="6"/>
      <w:r w:rsidR="00C74EF8">
        <w:rPr>
          <w:lang w:val="en-GB"/>
        </w:rPr>
        <w:t>Our Chatbot</w:t>
      </w:r>
      <w:r w:rsidR="00477755">
        <w:rPr>
          <w:lang w:val="en-GB"/>
        </w:rPr>
        <w:t xml:space="preserve"> </w:t>
      </w:r>
      <w:r w:rsidR="00A720B6">
        <w:rPr>
          <w:lang w:val="en-GB"/>
        </w:rPr>
        <w:t xml:space="preserve">has been provided </w:t>
      </w:r>
      <w:r w:rsidR="00B320B3">
        <w:rPr>
          <w:lang w:val="en-GB"/>
        </w:rPr>
        <w:t xml:space="preserve">literature </w:t>
      </w:r>
      <w:r w:rsidR="008B428D">
        <w:rPr>
          <w:lang w:val="en-GB"/>
        </w:rPr>
        <w:t xml:space="preserve">to inform </w:t>
      </w:r>
      <w:commentRangeEnd w:id="5"/>
      <w:r w:rsidR="00ED3876">
        <w:rPr>
          <w:rStyle w:val="CommentReference"/>
        </w:rPr>
        <w:commentReference w:id="5"/>
      </w:r>
      <w:commentRangeEnd w:id="6"/>
      <w:r w:rsidR="00F467DE">
        <w:rPr>
          <w:rStyle w:val="CommentReference"/>
        </w:rPr>
        <w:commentReference w:id="6"/>
      </w:r>
      <w:r w:rsidR="008B428D">
        <w:rPr>
          <w:lang w:val="en-GB"/>
        </w:rPr>
        <w:t>its proc</w:t>
      </w:r>
      <w:r w:rsidR="00272202">
        <w:rPr>
          <w:lang w:val="en-GB"/>
        </w:rPr>
        <w:t xml:space="preserve">essing </w:t>
      </w:r>
      <w:r w:rsidR="001323B4">
        <w:rPr>
          <w:lang w:val="en-GB"/>
        </w:rPr>
        <w:t>that highlight the needs of diverse students and educators within the classroom</w:t>
      </w:r>
      <w:r w:rsidR="004B5490">
        <w:rPr>
          <w:lang w:val="en-GB"/>
        </w:rPr>
        <w:t xml:space="preserve"> so that it generates responses that consider </w:t>
      </w:r>
      <w:r w:rsidR="00E16869">
        <w:rPr>
          <w:lang w:val="en-GB"/>
        </w:rPr>
        <w:t xml:space="preserve">the </w:t>
      </w:r>
      <w:r w:rsidR="00A13530">
        <w:rPr>
          <w:lang w:val="en-GB"/>
        </w:rPr>
        <w:t>different ages, backgrounds, and languages of students</w:t>
      </w:r>
      <w:r w:rsidR="00817075">
        <w:rPr>
          <w:lang w:val="en-GB"/>
        </w:rPr>
        <w:t xml:space="preserve">, their </w:t>
      </w:r>
      <w:r w:rsidR="00A1291E">
        <w:rPr>
          <w:lang w:val="en-GB"/>
        </w:rPr>
        <w:t xml:space="preserve">caregivers, and the educators in the community. </w:t>
      </w:r>
    </w:p>
    <w:p w14:paraId="342E64B6" w14:textId="2D833D64" w:rsidR="00FE4937" w:rsidRDefault="00FE4937" w:rsidP="00FE4937">
      <w:pPr>
        <w:rPr>
          <w:lang w:val="en-GB"/>
        </w:rPr>
      </w:pPr>
    </w:p>
    <w:tbl>
      <w:tblPr>
        <w:tblStyle w:val="TableGrid"/>
        <w:tblW w:w="0" w:type="auto"/>
        <w:tblLook w:val="04A0" w:firstRow="1" w:lastRow="0" w:firstColumn="1" w:lastColumn="0" w:noHBand="0" w:noVBand="1"/>
      </w:tblPr>
      <w:tblGrid>
        <w:gridCol w:w="4675"/>
        <w:gridCol w:w="4675"/>
      </w:tblGrid>
      <w:tr w:rsidR="00667DF9" w14:paraId="2035097E" w14:textId="77777777">
        <w:tc>
          <w:tcPr>
            <w:tcW w:w="9350" w:type="dxa"/>
            <w:gridSpan w:val="2"/>
          </w:tcPr>
          <w:p w14:paraId="5FC83F66" w14:textId="559CE2B8" w:rsidR="00667DF9" w:rsidRPr="001934BE" w:rsidRDefault="00667DF9" w:rsidP="00FE4937">
            <w:pPr>
              <w:rPr>
                <w:b/>
                <w:bCs/>
                <w:lang w:val="en-GB"/>
              </w:rPr>
            </w:pPr>
            <w:r>
              <w:rPr>
                <w:b/>
                <w:bCs/>
                <w:lang w:val="en-GB"/>
              </w:rPr>
              <w:t>Brainstorming about Ethical Considerations</w:t>
            </w:r>
          </w:p>
        </w:tc>
      </w:tr>
      <w:tr w:rsidR="00C42075" w14:paraId="3C0CAF92" w14:textId="77777777" w:rsidTr="00C42075">
        <w:tc>
          <w:tcPr>
            <w:tcW w:w="4675" w:type="dxa"/>
          </w:tcPr>
          <w:p w14:paraId="1A42BFDF" w14:textId="20CB3AD9" w:rsidR="00C42075" w:rsidRPr="001934BE" w:rsidRDefault="00002C1B" w:rsidP="00FE4937">
            <w:pPr>
              <w:rPr>
                <w:b/>
                <w:bCs/>
                <w:lang w:val="en-GB"/>
              </w:rPr>
            </w:pPr>
            <w:r w:rsidRPr="001934BE">
              <w:rPr>
                <w:b/>
                <w:bCs/>
                <w:lang w:val="en-GB"/>
              </w:rPr>
              <w:t>Ethical Dimension</w:t>
            </w:r>
          </w:p>
        </w:tc>
        <w:tc>
          <w:tcPr>
            <w:tcW w:w="4675" w:type="dxa"/>
          </w:tcPr>
          <w:p w14:paraId="0DC790DA" w14:textId="5E2C9B4C" w:rsidR="00C42075" w:rsidRPr="001934BE" w:rsidRDefault="00D971DD" w:rsidP="00FE4937">
            <w:pPr>
              <w:rPr>
                <w:b/>
                <w:bCs/>
                <w:lang w:val="en-GB"/>
              </w:rPr>
            </w:pPr>
            <w:r w:rsidRPr="001934BE">
              <w:rPr>
                <w:b/>
                <w:bCs/>
                <w:lang w:val="en-GB"/>
              </w:rPr>
              <w:t>Questions we to consider for h</w:t>
            </w:r>
            <w:r w:rsidR="003F0663" w:rsidRPr="001934BE">
              <w:rPr>
                <w:b/>
                <w:bCs/>
                <w:lang w:val="en-GB"/>
              </w:rPr>
              <w:t>ow we might prioritize</w:t>
            </w:r>
            <w:r w:rsidRPr="001934BE">
              <w:rPr>
                <w:b/>
                <w:bCs/>
                <w:lang w:val="en-GB"/>
              </w:rPr>
              <w:t xml:space="preserve"> these ethical principles</w:t>
            </w:r>
          </w:p>
        </w:tc>
      </w:tr>
      <w:tr w:rsidR="00C42075" w14:paraId="1A3AC765" w14:textId="77777777" w:rsidTr="00C42075">
        <w:tc>
          <w:tcPr>
            <w:tcW w:w="4675" w:type="dxa"/>
          </w:tcPr>
          <w:p w14:paraId="4DB84C9B" w14:textId="6F506CC9" w:rsidR="00C42075" w:rsidRDefault="00631B04" w:rsidP="00FE4937">
            <w:pPr>
              <w:rPr>
                <w:lang w:val="en-GB"/>
              </w:rPr>
            </w:pPr>
            <w:r>
              <w:rPr>
                <w:lang w:val="en-GB"/>
              </w:rPr>
              <w:t>Language Accessibility</w:t>
            </w:r>
          </w:p>
        </w:tc>
        <w:tc>
          <w:tcPr>
            <w:tcW w:w="4675" w:type="dxa"/>
          </w:tcPr>
          <w:p w14:paraId="36B9D14D" w14:textId="77777777" w:rsidR="00C42075" w:rsidRDefault="00DE3021" w:rsidP="00FE4937">
            <w:pPr>
              <w:rPr>
                <w:lang w:val="en-GB"/>
              </w:rPr>
            </w:pPr>
            <w:r w:rsidRPr="4443D691">
              <w:rPr>
                <w:lang w:val="en-GB"/>
              </w:rPr>
              <w:t xml:space="preserve">Q: </w:t>
            </w:r>
            <w:r w:rsidR="59B87257" w:rsidRPr="4443D691">
              <w:rPr>
                <w:lang w:val="en-GB"/>
              </w:rPr>
              <w:t xml:space="preserve">How do we </w:t>
            </w:r>
            <w:r w:rsidR="59B87257" w:rsidRPr="3C5ED4AE">
              <w:rPr>
                <w:lang w:val="en-GB"/>
              </w:rPr>
              <w:t>effectively communicate</w:t>
            </w:r>
            <w:r w:rsidR="59B87257" w:rsidRPr="4443D691">
              <w:rPr>
                <w:lang w:val="en-GB"/>
              </w:rPr>
              <w:t xml:space="preserve"> with </w:t>
            </w:r>
            <w:r w:rsidR="59B87257" w:rsidRPr="049E7395">
              <w:rPr>
                <w:lang w:val="en-GB"/>
              </w:rPr>
              <w:t xml:space="preserve">students </w:t>
            </w:r>
            <w:r w:rsidR="59B87257" w:rsidRPr="620DD287">
              <w:rPr>
                <w:lang w:val="en-GB"/>
              </w:rPr>
              <w:t xml:space="preserve">based their </w:t>
            </w:r>
            <w:r w:rsidR="59B87257" w:rsidRPr="7FE4BADD">
              <w:rPr>
                <w:lang w:val="en-GB"/>
              </w:rPr>
              <w:t>age and background</w:t>
            </w:r>
            <w:r w:rsidR="59B87257" w:rsidRPr="02E49F7B">
              <w:rPr>
                <w:lang w:val="en-GB"/>
              </w:rPr>
              <w:t>?</w:t>
            </w:r>
          </w:p>
          <w:p w14:paraId="325FA49C" w14:textId="58FA1106" w:rsidR="00687C58" w:rsidRDefault="00687C58" w:rsidP="00FE4937">
            <w:pPr>
              <w:rPr>
                <w:lang w:val="en-GB"/>
              </w:rPr>
            </w:pPr>
            <w:r>
              <w:rPr>
                <w:lang w:val="en-GB"/>
              </w:rPr>
              <w:t xml:space="preserve">A: Ask Chatbot to think of reading level when providing </w:t>
            </w:r>
            <w:r w:rsidR="00A71A71">
              <w:rPr>
                <w:lang w:val="en-GB"/>
              </w:rPr>
              <w:t xml:space="preserve">example tools to use and explain the </w:t>
            </w:r>
            <w:r w:rsidR="00B9462C">
              <w:rPr>
                <w:lang w:val="en-GB"/>
              </w:rPr>
              <w:t xml:space="preserve">limitations to different </w:t>
            </w:r>
            <w:r w:rsidR="007C43F6">
              <w:rPr>
                <w:lang w:val="en-GB"/>
              </w:rPr>
              <w:t xml:space="preserve">resources suggested in reference to </w:t>
            </w:r>
            <w:r w:rsidR="00EB3DD1">
              <w:rPr>
                <w:lang w:val="en-GB"/>
              </w:rPr>
              <w:t xml:space="preserve">the </w:t>
            </w:r>
            <w:r w:rsidR="005E048E">
              <w:rPr>
                <w:lang w:val="en-GB"/>
              </w:rPr>
              <w:t xml:space="preserve">cultural backgrounds the models have been trained on. </w:t>
            </w:r>
          </w:p>
        </w:tc>
      </w:tr>
      <w:tr w:rsidR="00C42075" w14:paraId="6B50D8E5" w14:textId="77777777" w:rsidTr="00C42075">
        <w:tc>
          <w:tcPr>
            <w:tcW w:w="4675" w:type="dxa"/>
          </w:tcPr>
          <w:p w14:paraId="5C00358C" w14:textId="632C14D3" w:rsidR="00C42075" w:rsidRDefault="00631B04" w:rsidP="00FE4937">
            <w:pPr>
              <w:rPr>
                <w:lang w:val="en-GB"/>
              </w:rPr>
            </w:pPr>
            <w:r>
              <w:rPr>
                <w:lang w:val="en-GB"/>
              </w:rPr>
              <w:t>Data Privacy</w:t>
            </w:r>
          </w:p>
        </w:tc>
        <w:tc>
          <w:tcPr>
            <w:tcW w:w="4675" w:type="dxa"/>
          </w:tcPr>
          <w:p w14:paraId="50237D8F" w14:textId="77777777" w:rsidR="00C42075" w:rsidRDefault="00D971DD" w:rsidP="00FE4937">
            <w:pPr>
              <w:rPr>
                <w:lang w:val="en-GB"/>
              </w:rPr>
            </w:pPr>
            <w:r>
              <w:rPr>
                <w:lang w:val="en-GB"/>
              </w:rPr>
              <w:t xml:space="preserve">Q: </w:t>
            </w:r>
            <w:r w:rsidR="00B33A74">
              <w:rPr>
                <w:lang w:val="en-GB"/>
              </w:rPr>
              <w:t xml:space="preserve">How do we protect </w:t>
            </w:r>
            <w:r w:rsidR="00A05061">
              <w:rPr>
                <w:lang w:val="en-GB"/>
              </w:rPr>
              <w:t>the</w:t>
            </w:r>
            <w:r w:rsidR="00614216">
              <w:rPr>
                <w:lang w:val="en-GB"/>
              </w:rPr>
              <w:t xml:space="preserve"> sensitive student and/or </w:t>
            </w:r>
            <w:r w:rsidR="00A85DFB">
              <w:rPr>
                <w:lang w:val="en-GB"/>
              </w:rPr>
              <w:t>school</w:t>
            </w:r>
            <w:r w:rsidR="00A05061">
              <w:rPr>
                <w:lang w:val="en-GB"/>
              </w:rPr>
              <w:t xml:space="preserve"> data that educators might share</w:t>
            </w:r>
            <w:r w:rsidR="00723028">
              <w:rPr>
                <w:lang w:val="en-GB"/>
              </w:rPr>
              <w:t xml:space="preserve"> when asking a prompt in our </w:t>
            </w:r>
            <w:r w:rsidR="00A56451">
              <w:rPr>
                <w:lang w:val="en-GB"/>
              </w:rPr>
              <w:t>Chat</w:t>
            </w:r>
            <w:r w:rsidR="004264B6">
              <w:rPr>
                <w:lang w:val="en-GB"/>
              </w:rPr>
              <w:t>bot?</w:t>
            </w:r>
            <w:r w:rsidR="00A05061">
              <w:rPr>
                <w:lang w:val="en-GB"/>
              </w:rPr>
              <w:t xml:space="preserve"> </w:t>
            </w:r>
          </w:p>
          <w:p w14:paraId="06A0FA82" w14:textId="77777777" w:rsidR="007947A0" w:rsidRDefault="007947A0" w:rsidP="00FE4937">
            <w:pPr>
              <w:rPr>
                <w:lang w:val="en-GB"/>
              </w:rPr>
            </w:pPr>
            <w:r>
              <w:rPr>
                <w:lang w:val="en-GB"/>
              </w:rPr>
              <w:t xml:space="preserve">A: </w:t>
            </w:r>
            <w:r w:rsidR="00920B29">
              <w:rPr>
                <w:lang w:val="en-GB"/>
              </w:rPr>
              <w:t xml:space="preserve">Provide a disclaimer on </w:t>
            </w:r>
            <w:r w:rsidR="00FC3065">
              <w:rPr>
                <w:lang w:val="en-GB"/>
              </w:rPr>
              <w:t xml:space="preserve">what the Chatbot does with the data </w:t>
            </w:r>
            <w:r w:rsidR="008846D0">
              <w:rPr>
                <w:lang w:val="en-GB"/>
              </w:rPr>
              <w:t xml:space="preserve">(the information) that the educator might share when asking it prompts. </w:t>
            </w:r>
          </w:p>
          <w:p w14:paraId="0F131D1F" w14:textId="1EB16FF8" w:rsidR="00BA6161" w:rsidRDefault="00BA6161" w:rsidP="00FE4937">
            <w:pPr>
              <w:rPr>
                <w:lang w:val="en-GB"/>
              </w:rPr>
            </w:pPr>
            <w:r>
              <w:rPr>
                <w:lang w:val="en-GB"/>
              </w:rPr>
              <w:t xml:space="preserve">Future research: </w:t>
            </w:r>
            <w:r w:rsidR="00E0387F">
              <w:rPr>
                <w:lang w:val="en-GB"/>
              </w:rPr>
              <w:t xml:space="preserve">Turning off the memory of the Chatbot and </w:t>
            </w:r>
            <w:r w:rsidR="00F31568">
              <w:rPr>
                <w:lang w:val="en-GB"/>
              </w:rPr>
              <w:t>c</w:t>
            </w:r>
            <w:r>
              <w:rPr>
                <w:lang w:val="en-GB"/>
              </w:rPr>
              <w:t xml:space="preserve">ould the Chatbot only be accessed on the school network </w:t>
            </w:r>
            <w:r w:rsidR="00827814">
              <w:rPr>
                <w:lang w:val="en-GB"/>
              </w:rPr>
              <w:t>and</w:t>
            </w:r>
            <w:r w:rsidR="004F5C4A">
              <w:rPr>
                <w:lang w:val="en-GB"/>
              </w:rPr>
              <w:t xml:space="preserve"> when the educator is logged in to their credentials?  </w:t>
            </w:r>
            <w:r w:rsidR="003213E0">
              <w:rPr>
                <w:lang w:val="en-GB"/>
              </w:rPr>
              <w:t xml:space="preserve"> </w:t>
            </w:r>
          </w:p>
        </w:tc>
      </w:tr>
      <w:tr w:rsidR="00C42075" w14:paraId="04B7545E" w14:textId="77777777" w:rsidTr="00C42075">
        <w:tc>
          <w:tcPr>
            <w:tcW w:w="4675" w:type="dxa"/>
          </w:tcPr>
          <w:p w14:paraId="179DB098" w14:textId="40BF1E32" w:rsidR="00C42075" w:rsidRDefault="00631B04" w:rsidP="00FE4937">
            <w:pPr>
              <w:rPr>
                <w:lang w:val="en-GB"/>
              </w:rPr>
            </w:pPr>
            <w:r>
              <w:rPr>
                <w:lang w:val="en-GB"/>
              </w:rPr>
              <w:t>Empathy and Tone</w:t>
            </w:r>
          </w:p>
        </w:tc>
        <w:tc>
          <w:tcPr>
            <w:tcW w:w="4675" w:type="dxa"/>
          </w:tcPr>
          <w:p w14:paraId="135A47D4" w14:textId="12BECD4F" w:rsidR="00D971DD" w:rsidRDefault="00D971DD" w:rsidP="00FE4937">
            <w:pPr>
              <w:rPr>
                <w:lang w:val="en-GB"/>
              </w:rPr>
            </w:pPr>
            <w:r>
              <w:rPr>
                <w:lang w:val="en-GB"/>
              </w:rPr>
              <w:t xml:space="preserve">Q: </w:t>
            </w:r>
            <w:r w:rsidR="005F2062">
              <w:rPr>
                <w:lang w:val="en-GB"/>
              </w:rPr>
              <w:t xml:space="preserve">How do we make sure that </w:t>
            </w:r>
            <w:r w:rsidR="001D6C2E">
              <w:rPr>
                <w:lang w:val="en-GB"/>
              </w:rPr>
              <w:t xml:space="preserve">educators who are wary of AI </w:t>
            </w:r>
            <w:r w:rsidR="00257ACA">
              <w:rPr>
                <w:lang w:val="en-GB"/>
              </w:rPr>
              <w:t xml:space="preserve">do not feel scared or </w:t>
            </w:r>
            <w:r w:rsidR="00723E11">
              <w:rPr>
                <w:lang w:val="en-GB"/>
              </w:rPr>
              <w:t>put off from using AI</w:t>
            </w:r>
            <w:r w:rsidR="0097106A">
              <w:rPr>
                <w:lang w:val="en-GB"/>
              </w:rPr>
              <w:t xml:space="preserve">? </w:t>
            </w:r>
          </w:p>
          <w:p w14:paraId="178C842C" w14:textId="4CAB9043" w:rsidR="00C42075" w:rsidRDefault="00D971DD" w:rsidP="00FE4937">
            <w:pPr>
              <w:rPr>
                <w:lang w:val="en-GB"/>
              </w:rPr>
            </w:pPr>
            <w:r>
              <w:rPr>
                <w:lang w:val="en-GB"/>
              </w:rPr>
              <w:t xml:space="preserve">A: </w:t>
            </w:r>
            <w:r w:rsidR="0097106A">
              <w:rPr>
                <w:lang w:val="en-GB"/>
              </w:rPr>
              <w:t xml:space="preserve">Reducing the complexity of responses from the Chatbot, </w:t>
            </w:r>
            <w:r w:rsidR="007C54EA">
              <w:rPr>
                <w:lang w:val="en-GB"/>
              </w:rPr>
              <w:t>removing jargon, providing resource guides</w:t>
            </w:r>
            <w:r w:rsidR="00386058">
              <w:rPr>
                <w:lang w:val="en-GB"/>
              </w:rPr>
              <w:t>, tone is friendly</w:t>
            </w:r>
          </w:p>
        </w:tc>
      </w:tr>
      <w:tr w:rsidR="00C42075" w14:paraId="05C3117B" w14:textId="77777777" w:rsidTr="00C42075">
        <w:tc>
          <w:tcPr>
            <w:tcW w:w="4675" w:type="dxa"/>
          </w:tcPr>
          <w:p w14:paraId="082C5F76" w14:textId="5FF1EA60" w:rsidR="004F746D" w:rsidRDefault="00631B04" w:rsidP="00FE4937">
            <w:pPr>
              <w:rPr>
                <w:lang w:val="en-GB"/>
              </w:rPr>
            </w:pPr>
            <w:r>
              <w:rPr>
                <w:lang w:val="en-GB"/>
              </w:rPr>
              <w:t>Cultural Sensitivity</w:t>
            </w:r>
          </w:p>
        </w:tc>
        <w:tc>
          <w:tcPr>
            <w:tcW w:w="4675" w:type="dxa"/>
          </w:tcPr>
          <w:p w14:paraId="5C7E97B1" w14:textId="32630510" w:rsidR="00D30475" w:rsidRDefault="00984079" w:rsidP="00FE4937">
            <w:pPr>
              <w:rPr>
                <w:lang w:val="en-GB"/>
              </w:rPr>
            </w:pPr>
            <w:r>
              <w:rPr>
                <w:lang w:val="en-GB"/>
              </w:rPr>
              <w:t xml:space="preserve">Q: </w:t>
            </w:r>
            <w:r w:rsidR="00BE0060">
              <w:rPr>
                <w:lang w:val="en-GB"/>
              </w:rPr>
              <w:t xml:space="preserve">What </w:t>
            </w:r>
            <w:r w:rsidR="00BD10C2">
              <w:rPr>
                <w:lang w:val="en-GB"/>
              </w:rPr>
              <w:t xml:space="preserve">would the AI Chatbot </w:t>
            </w:r>
            <w:r w:rsidR="00792499">
              <w:rPr>
                <w:lang w:val="en-GB"/>
              </w:rPr>
              <w:t xml:space="preserve">recommend </w:t>
            </w:r>
            <w:r w:rsidR="00B71EDE">
              <w:rPr>
                <w:lang w:val="en-GB"/>
              </w:rPr>
              <w:t xml:space="preserve">for tools/resources that </w:t>
            </w:r>
            <w:r w:rsidR="00B868DA">
              <w:rPr>
                <w:lang w:val="en-GB"/>
              </w:rPr>
              <w:t xml:space="preserve">can be </w:t>
            </w:r>
            <w:r w:rsidR="00B868F4">
              <w:rPr>
                <w:lang w:val="en-GB"/>
              </w:rPr>
              <w:t xml:space="preserve">applied in elementary vs high school or college settings? Rural vs urban? </w:t>
            </w:r>
            <w:r w:rsidR="00F132CB">
              <w:rPr>
                <w:lang w:val="en-GB"/>
              </w:rPr>
              <w:t xml:space="preserve">Students that </w:t>
            </w:r>
            <w:r w:rsidR="00DC660D">
              <w:rPr>
                <w:lang w:val="en-GB"/>
              </w:rPr>
              <w:t xml:space="preserve">have </w:t>
            </w:r>
            <w:r w:rsidR="00F132CB">
              <w:rPr>
                <w:lang w:val="en-GB"/>
              </w:rPr>
              <w:t>English as a Second Language</w:t>
            </w:r>
            <w:r w:rsidR="00DC660D">
              <w:rPr>
                <w:lang w:val="en-GB"/>
              </w:rPr>
              <w:t xml:space="preserve"> (ESL)</w:t>
            </w:r>
            <w:r w:rsidR="00F132CB">
              <w:rPr>
                <w:lang w:val="en-GB"/>
              </w:rPr>
              <w:t xml:space="preserve">? </w:t>
            </w:r>
            <w:r w:rsidR="007A4C6F">
              <w:rPr>
                <w:lang w:val="en-GB"/>
              </w:rPr>
              <w:t xml:space="preserve">Students who are </w:t>
            </w:r>
            <w:r w:rsidR="00320ECF">
              <w:rPr>
                <w:lang w:val="en-GB"/>
              </w:rPr>
              <w:t xml:space="preserve">in special education classes? </w:t>
            </w:r>
            <w:r w:rsidR="00330CAB">
              <w:rPr>
                <w:lang w:val="en-GB"/>
              </w:rPr>
              <w:t>Students who are</w:t>
            </w:r>
            <w:r w:rsidR="00F22B2B">
              <w:rPr>
                <w:lang w:val="en-GB"/>
              </w:rPr>
              <w:t xml:space="preserve"> undocumented or have immigrated to </w:t>
            </w:r>
            <w:r w:rsidR="00D30475">
              <w:rPr>
                <w:lang w:val="en-GB"/>
              </w:rPr>
              <w:t xml:space="preserve">the area? </w:t>
            </w:r>
          </w:p>
          <w:p w14:paraId="2956E605" w14:textId="473E9EB9" w:rsidR="00D30475" w:rsidRDefault="00D840BF" w:rsidP="00FE4937">
            <w:pPr>
              <w:rPr>
                <w:lang w:val="en-GB"/>
              </w:rPr>
            </w:pPr>
            <w:r>
              <w:rPr>
                <w:lang w:val="en-GB"/>
              </w:rPr>
              <w:t xml:space="preserve">A: </w:t>
            </w:r>
            <w:r w:rsidR="002B21FC">
              <w:rPr>
                <w:lang w:val="en-GB"/>
              </w:rPr>
              <w:t xml:space="preserve">Ask the Chatbot to come up with culturally specific examples that outline in what contexts these </w:t>
            </w:r>
            <w:r w:rsidR="009D6D11">
              <w:rPr>
                <w:lang w:val="en-GB"/>
              </w:rPr>
              <w:t xml:space="preserve">resources or tools would be applicable and explain its reasoning. </w:t>
            </w:r>
          </w:p>
        </w:tc>
      </w:tr>
    </w:tbl>
    <w:p w14:paraId="26BD84E5" w14:textId="339F8956" w:rsidR="00DD64A6" w:rsidRPr="00FE4937" w:rsidRDefault="00DD64A6" w:rsidP="00FE4937">
      <w:pPr>
        <w:rPr>
          <w:lang w:val="en-GB"/>
        </w:rPr>
      </w:pPr>
    </w:p>
    <w:p w14:paraId="4D2A6C62" w14:textId="63387F82" w:rsidR="749B9A10" w:rsidRDefault="749B9A10">
      <w:pPr>
        <w:rPr>
          <w:lang w:val="en-GB"/>
        </w:rPr>
      </w:pPr>
    </w:p>
    <w:p w14:paraId="6E29FD93" w14:textId="77777777" w:rsidR="00FE4937" w:rsidRDefault="00FE4937" w:rsidP="00FE4937">
      <w:pPr>
        <w:rPr>
          <w:lang w:val="en-GB"/>
        </w:rPr>
      </w:pPr>
      <w:r w:rsidRPr="00FE4937">
        <w:rPr>
          <w:b/>
          <w:bCs/>
          <w:lang w:val="en-GB"/>
        </w:rPr>
        <w:t>Data Privacy and Consent Policy</w:t>
      </w:r>
    </w:p>
    <w:p w14:paraId="1216131A" w14:textId="550AAAAC" w:rsidR="6BD42322" w:rsidRDefault="6BD42322" w:rsidP="1D1A6117">
      <w:pPr>
        <w:rPr>
          <w:lang w:val="en-GB"/>
        </w:rPr>
      </w:pPr>
      <w:r w:rsidRPr="1D1A6117">
        <w:rPr>
          <w:i/>
          <w:iCs/>
          <w:lang w:val="en-GB"/>
        </w:rPr>
        <w:t>How are you addressing the data that the chatbot is training on, what disclaimers might you include with the chatbot, how are you addressing user consent</w:t>
      </w:r>
      <w:r w:rsidR="142CDB19" w:rsidRPr="1D1A6117">
        <w:rPr>
          <w:i/>
          <w:iCs/>
          <w:lang w:val="en-GB"/>
        </w:rPr>
        <w:t>?</w:t>
      </w:r>
    </w:p>
    <w:p w14:paraId="34E3D86F" w14:textId="59CCCE3B" w:rsidR="6D86A985" w:rsidRDefault="6D86A985" w:rsidP="6D86A985">
      <w:pPr>
        <w:rPr>
          <w:lang w:val="en-GB"/>
        </w:rPr>
      </w:pPr>
    </w:p>
    <w:p w14:paraId="661C8A85" w14:textId="0285E4E1" w:rsidR="20C8A6DD" w:rsidRDefault="09B42B10" w:rsidP="20C8A6DD">
      <w:pPr>
        <w:rPr>
          <w:lang w:val="en-GB"/>
        </w:rPr>
      </w:pPr>
      <w:r w:rsidRPr="15890F16">
        <w:rPr>
          <w:lang w:val="en-GB"/>
        </w:rPr>
        <w:t xml:space="preserve">Because we have no control over the information that ChatGPT will obtain we need to portray the risks associated with providing ChatGPT with personally identifiable information. </w:t>
      </w:r>
      <w:commentRangeStart w:id="7"/>
      <w:r w:rsidR="00E91EE1" w:rsidRPr="00E91EE1">
        <w:t>At the launch of each chat session, users will receive a brief but clear message summarizing their rights, with an option to read the full Data Privacy and Ethics Policy.</w:t>
      </w:r>
      <w:commentRangeEnd w:id="7"/>
      <w:r w:rsidR="009D5BA4">
        <w:rPr>
          <w:rStyle w:val="CommentReference"/>
        </w:rPr>
        <w:commentReference w:id="7"/>
      </w:r>
    </w:p>
    <w:p w14:paraId="425D1CA1" w14:textId="03092822" w:rsidR="3F047439" w:rsidRDefault="3F047439" w:rsidP="3F047439">
      <w:pPr>
        <w:rPr>
          <w:lang w:val="en-GB"/>
        </w:rPr>
      </w:pPr>
    </w:p>
    <w:p w14:paraId="2E212ABE" w14:textId="262D025E" w:rsidR="165D8E93" w:rsidRDefault="165D8E93" w:rsidP="43CD95C5">
      <w:pPr>
        <w:spacing w:line="259" w:lineRule="auto"/>
        <w:rPr>
          <w:lang w:val="en-GB"/>
        </w:rPr>
      </w:pPr>
      <w:r w:rsidRPr="5C993EA5">
        <w:rPr>
          <w:lang w:val="en-GB"/>
        </w:rPr>
        <w:t xml:space="preserve">As residents of </w:t>
      </w:r>
      <w:r w:rsidRPr="5B898D6A">
        <w:rPr>
          <w:lang w:val="en-GB"/>
        </w:rPr>
        <w:t xml:space="preserve">California, you may </w:t>
      </w:r>
      <w:r w:rsidRPr="55DAB59D">
        <w:rPr>
          <w:lang w:val="en-GB"/>
        </w:rPr>
        <w:t xml:space="preserve">have </w:t>
      </w:r>
      <w:r w:rsidRPr="73576522">
        <w:rPr>
          <w:lang w:val="en-GB"/>
        </w:rPr>
        <w:t xml:space="preserve">specific </w:t>
      </w:r>
      <w:r w:rsidRPr="519AB19A">
        <w:rPr>
          <w:lang w:val="en-GB"/>
        </w:rPr>
        <w:t xml:space="preserve">rights under data protection laws in relation to your Personal Data. You may have the </w:t>
      </w:r>
      <w:r w:rsidRPr="73576522">
        <w:rPr>
          <w:lang w:val="en-GB"/>
        </w:rPr>
        <w:t>right</w:t>
      </w:r>
      <w:r w:rsidRPr="519AB19A">
        <w:rPr>
          <w:lang w:val="en-GB"/>
        </w:rPr>
        <w:t xml:space="preserve"> to:</w:t>
      </w:r>
    </w:p>
    <w:p w14:paraId="68282FA9" w14:textId="557200BF" w:rsidR="40CBCDFE" w:rsidRDefault="40CBCDFE" w:rsidP="3D69F47B">
      <w:pPr>
        <w:pStyle w:val="ListParagraph"/>
        <w:numPr>
          <w:ilvl w:val="0"/>
          <w:numId w:val="7"/>
        </w:numPr>
        <w:spacing w:line="259" w:lineRule="auto"/>
        <w:rPr>
          <w:rFonts w:ascii="Aptos" w:eastAsia="Aptos" w:hAnsi="Aptos" w:cs="Aptos"/>
          <w:lang w:val="en-GB"/>
        </w:rPr>
      </w:pPr>
      <w:r w:rsidRPr="6D2FEF5B">
        <w:rPr>
          <w:rFonts w:ascii="Aptos" w:eastAsia="Aptos" w:hAnsi="Aptos" w:cs="Aptos"/>
          <w:lang w:val="en-GB"/>
        </w:rPr>
        <w:t>The right to know about the personal information a business collects about them and how it is used and shared</w:t>
      </w:r>
    </w:p>
    <w:p w14:paraId="08FD3731" w14:textId="282CA65B" w:rsidR="40CBCDFE" w:rsidRDefault="40CBCDFE" w:rsidP="06AF7816">
      <w:pPr>
        <w:pStyle w:val="ListParagraph"/>
        <w:numPr>
          <w:ilvl w:val="0"/>
          <w:numId w:val="7"/>
        </w:numPr>
        <w:spacing w:line="259" w:lineRule="auto"/>
        <w:rPr>
          <w:rFonts w:ascii="Aptos" w:eastAsia="Aptos" w:hAnsi="Aptos" w:cs="Aptos"/>
          <w:lang w:val="en-GB"/>
        </w:rPr>
      </w:pPr>
      <w:r w:rsidRPr="6D2FEF5B">
        <w:rPr>
          <w:rFonts w:ascii="Aptos" w:eastAsia="Aptos" w:hAnsi="Aptos" w:cs="Aptos"/>
          <w:lang w:val="en-GB"/>
        </w:rPr>
        <w:t>The right to delete personal information collected from them (with some exceptions</w:t>
      </w:r>
      <w:r w:rsidRPr="06AF7816">
        <w:rPr>
          <w:rFonts w:ascii="Aptos" w:eastAsia="Aptos" w:hAnsi="Aptos" w:cs="Aptos"/>
          <w:lang w:val="en-GB"/>
        </w:rPr>
        <w:t>)</w:t>
      </w:r>
    </w:p>
    <w:p w14:paraId="401DEDED" w14:textId="36E9B436" w:rsidR="40CBCDFE" w:rsidRDefault="40CBCDFE" w:rsidP="52663C03">
      <w:pPr>
        <w:pStyle w:val="ListParagraph"/>
        <w:numPr>
          <w:ilvl w:val="0"/>
          <w:numId w:val="7"/>
        </w:numPr>
        <w:spacing w:line="259" w:lineRule="auto"/>
        <w:rPr>
          <w:rFonts w:ascii="Aptos" w:eastAsia="Aptos" w:hAnsi="Aptos" w:cs="Aptos"/>
          <w:lang w:val="en-GB"/>
        </w:rPr>
      </w:pPr>
      <w:r w:rsidRPr="6D2FEF5B">
        <w:rPr>
          <w:rFonts w:ascii="Aptos" w:eastAsia="Aptos" w:hAnsi="Aptos" w:cs="Aptos"/>
          <w:lang w:val="en-GB"/>
        </w:rPr>
        <w:t>The right to opt-out of the sale or sharing of their personal information including via the GPC</w:t>
      </w:r>
    </w:p>
    <w:p w14:paraId="05A02C2A" w14:textId="6A99C93B" w:rsidR="519AB19A" w:rsidRDefault="40CBCDFE" w:rsidP="7E87A882">
      <w:pPr>
        <w:pStyle w:val="ListParagraph"/>
        <w:numPr>
          <w:ilvl w:val="0"/>
          <w:numId w:val="7"/>
        </w:numPr>
        <w:spacing w:line="259" w:lineRule="auto"/>
        <w:rPr>
          <w:rFonts w:ascii="Aptos" w:eastAsia="Aptos" w:hAnsi="Aptos" w:cs="Aptos"/>
          <w:lang w:val="en-GB"/>
        </w:rPr>
      </w:pPr>
      <w:r w:rsidRPr="6D2FEF5B">
        <w:rPr>
          <w:rFonts w:ascii="Aptos" w:eastAsia="Aptos" w:hAnsi="Aptos" w:cs="Aptos"/>
          <w:lang w:val="en-GB"/>
        </w:rPr>
        <w:t>The right to non-discrimination for exercising their CCPA rights.</w:t>
      </w:r>
      <w:r>
        <w:br/>
      </w:r>
    </w:p>
    <w:p w14:paraId="26C32EEA" w14:textId="032E317C" w:rsidR="3F047439" w:rsidRDefault="18B88A70" w:rsidP="3F047439">
      <w:r>
        <w:rPr>
          <w:noProof/>
        </w:rPr>
        <w:drawing>
          <wp:inline distT="0" distB="0" distL="0" distR="0" wp14:anchorId="6A1467E7" wp14:editId="30C58F84">
            <wp:extent cx="5943600" cy="4124325"/>
            <wp:effectExtent l="0" t="0" r="0" b="0"/>
            <wp:docPr id="772019810" name="Picture 772019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124325"/>
                    </a:xfrm>
                    <a:prstGeom prst="rect">
                      <a:avLst/>
                    </a:prstGeom>
                  </pic:spPr>
                </pic:pic>
              </a:graphicData>
            </a:graphic>
          </wp:inline>
        </w:drawing>
      </w:r>
    </w:p>
    <w:p w14:paraId="2C5F6D52" w14:textId="77777777" w:rsidR="00FE4937" w:rsidRPr="00FE4937" w:rsidRDefault="00FE4937" w:rsidP="00FE4937"/>
    <w:p w14:paraId="5BF1D45B" w14:textId="77777777" w:rsidR="00FE4937" w:rsidRDefault="00FE4937" w:rsidP="00FE4937">
      <w:pPr>
        <w:rPr>
          <w:lang w:val="en-GB"/>
        </w:rPr>
      </w:pPr>
      <w:r w:rsidRPr="1D1A6117">
        <w:rPr>
          <w:b/>
          <w:bCs/>
          <w:lang w:val="en-GB"/>
        </w:rPr>
        <w:t>User Rights and Protections</w:t>
      </w:r>
    </w:p>
    <w:p w14:paraId="7572C751" w14:textId="5EB93CDE" w:rsidR="00FE4937" w:rsidRDefault="1F8144C7" w:rsidP="1D1A6117">
      <w:pPr>
        <w:rPr>
          <w:i/>
          <w:iCs/>
        </w:rPr>
      </w:pPr>
      <w:r w:rsidRPr="1D1A6117">
        <w:rPr>
          <w:i/>
          <w:iCs/>
        </w:rPr>
        <w:t xml:space="preserve">If an ethical principle is violated, what rights does the user have and who is their point of contact or nodal agency to address this? </w:t>
      </w:r>
      <w:r w:rsidR="6B37F121" w:rsidRPr="1D1A6117">
        <w:rPr>
          <w:i/>
          <w:iCs/>
        </w:rPr>
        <w:t xml:space="preserve"> How will this be clear and communicated to the user? </w:t>
      </w:r>
    </w:p>
    <w:p w14:paraId="21D47A06" w14:textId="77777777" w:rsidR="00667DF9" w:rsidRPr="00FE4937" w:rsidRDefault="00667DF9" w:rsidP="1D1A6117">
      <w:pPr>
        <w:rPr>
          <w:i/>
          <w:iCs/>
        </w:rPr>
      </w:pPr>
    </w:p>
    <w:p w14:paraId="15803BCC" w14:textId="73C5CDA8" w:rsidR="00050506" w:rsidRPr="00050506" w:rsidRDefault="00050506" w:rsidP="00050506">
      <w:r w:rsidRPr="00050506">
        <w:t>Our chatbot, ClassAI, is committed to protecting the rights and autonomy of its users</w:t>
      </w:r>
      <w:r>
        <w:t>,</w:t>
      </w:r>
      <w:r w:rsidRPr="00050506">
        <w:t xml:space="preserve"> primarily educators seeking guidance on ethical AI use in classrooms.</w:t>
      </w:r>
      <w:r w:rsidRPr="00050506">
        <w:br/>
        <w:t>User rights and protections are communicated clearly at the start of each chat session through an introductory disclaimer. These rights include:</w:t>
      </w:r>
    </w:p>
    <w:p w14:paraId="7382D148" w14:textId="77777777" w:rsidR="00050506" w:rsidRPr="00050506" w:rsidRDefault="00050506" w:rsidP="00050506">
      <w:pPr>
        <w:numPr>
          <w:ilvl w:val="0"/>
          <w:numId w:val="9"/>
        </w:numPr>
      </w:pPr>
      <w:r w:rsidRPr="00050506">
        <w:rPr>
          <w:b/>
          <w:bCs/>
        </w:rPr>
        <w:t>Right to Informed Use</w:t>
      </w:r>
      <w:r w:rsidRPr="00050506">
        <w:t>:</w:t>
      </w:r>
      <w:r w:rsidRPr="00050506">
        <w:br/>
        <w:t>Users are informed that the chatbot does not store personal or sensitive data unless explicitly stated, and that any shared information should not include identifiable student or school details.</w:t>
      </w:r>
    </w:p>
    <w:p w14:paraId="7CA39EA1" w14:textId="77777777" w:rsidR="00050506" w:rsidRPr="00050506" w:rsidRDefault="00050506" w:rsidP="00050506">
      <w:pPr>
        <w:numPr>
          <w:ilvl w:val="0"/>
          <w:numId w:val="9"/>
        </w:numPr>
      </w:pPr>
      <w:r w:rsidRPr="00050506">
        <w:rPr>
          <w:b/>
          <w:bCs/>
        </w:rPr>
        <w:t>Right to Privacy and Consent</w:t>
      </w:r>
      <w:r w:rsidRPr="00050506">
        <w:t>:</w:t>
      </w:r>
      <w:r w:rsidRPr="00050506">
        <w:br/>
        <w:t>Users have the right to opt out of any data collection. They are provided with links to instructions for requesting data deletion if personal data is accidentally shared.</w:t>
      </w:r>
    </w:p>
    <w:p w14:paraId="2C0980D9" w14:textId="77777777" w:rsidR="00050506" w:rsidRPr="00050506" w:rsidRDefault="00050506" w:rsidP="00050506">
      <w:pPr>
        <w:numPr>
          <w:ilvl w:val="0"/>
          <w:numId w:val="9"/>
        </w:numPr>
      </w:pPr>
      <w:r w:rsidRPr="00050506">
        <w:rPr>
          <w:b/>
          <w:bCs/>
        </w:rPr>
        <w:t>Right to Fairness and Bias Review</w:t>
      </w:r>
      <w:r w:rsidRPr="00050506">
        <w:t>:</w:t>
      </w:r>
      <w:r w:rsidRPr="00050506">
        <w:br/>
        <w:t>If users encounter outputs they believe are biased, inaccurate, or ethically questionable, they may report the interaction. A human review process will evaluate these cases to ensure accountability and continuous improvement.</w:t>
      </w:r>
    </w:p>
    <w:p w14:paraId="03A0D024" w14:textId="77777777" w:rsidR="00050506" w:rsidRPr="00050506" w:rsidRDefault="00050506" w:rsidP="00050506">
      <w:pPr>
        <w:numPr>
          <w:ilvl w:val="0"/>
          <w:numId w:val="9"/>
        </w:numPr>
      </w:pPr>
      <w:r w:rsidRPr="00050506">
        <w:rPr>
          <w:b/>
          <w:bCs/>
        </w:rPr>
        <w:t>Right to Non-Discrimination</w:t>
      </w:r>
      <w:r w:rsidRPr="00050506">
        <w:t>:</w:t>
      </w:r>
      <w:r w:rsidRPr="00050506">
        <w:br/>
        <w:t>Users will not experience different levels of service based on their background, role, or any personal characteristic. Educators from diverse communities, including special education, ESL contexts, and underrepresented backgrounds, will be treated equitably.</w:t>
      </w:r>
    </w:p>
    <w:p w14:paraId="4B5D973F" w14:textId="01E821F0" w:rsidR="00050506" w:rsidRPr="00050506" w:rsidRDefault="00050506" w:rsidP="00050506">
      <w:pPr>
        <w:numPr>
          <w:ilvl w:val="0"/>
          <w:numId w:val="9"/>
        </w:numPr>
      </w:pPr>
      <w:r w:rsidRPr="00050506">
        <w:rPr>
          <w:b/>
          <w:bCs/>
        </w:rPr>
        <w:t>Right to Point of Contact</w:t>
      </w:r>
      <w:r w:rsidRPr="00050506">
        <w:t>:</w:t>
      </w:r>
      <w:r w:rsidRPr="00050506">
        <w:br/>
        <w:t xml:space="preserve">Concerns, complaints, or data privacy requests can be submitted to the designated Ethics and Compliance Contact at </w:t>
      </w:r>
      <w:r w:rsidR="00770A6F" w:rsidRPr="003770FE">
        <w:rPr>
          <w:highlight w:val="yellow"/>
        </w:rPr>
        <w:t>info@classai.</w:t>
      </w:r>
      <w:r w:rsidR="00E3604A" w:rsidRPr="003770FE">
        <w:rPr>
          <w:highlight w:val="yellow"/>
        </w:rPr>
        <w:t>com</w:t>
      </w:r>
      <w:r w:rsidRPr="00050506">
        <w:t>. The chatbot will include a visible and accessible link to this contact information within its interface.</w:t>
      </w:r>
    </w:p>
    <w:p w14:paraId="41CBD1B8" w14:textId="3A697FD8" w:rsidR="06C66C2D" w:rsidRDefault="06C66C2D" w:rsidP="06C66C2D"/>
    <w:p w14:paraId="5E3EEA2F" w14:textId="77777777" w:rsidR="00FE4937" w:rsidRDefault="00FE4937" w:rsidP="00FE4937">
      <w:pPr>
        <w:rPr>
          <w:lang w:val="en-GB"/>
        </w:rPr>
      </w:pPr>
      <w:r w:rsidRPr="00FE4937">
        <w:rPr>
          <w:b/>
          <w:bCs/>
          <w:lang w:val="en-GB"/>
        </w:rPr>
        <w:t>Closing Affirmation</w:t>
      </w:r>
    </w:p>
    <w:p w14:paraId="2A3D9119" w14:textId="72A6B2A2" w:rsidR="5C993EA5" w:rsidRDefault="00FE4937" w:rsidP="5C993EA5">
      <w:pPr>
        <w:rPr>
          <w:i/>
          <w:iCs/>
          <w:lang w:val="en-GB"/>
        </w:rPr>
      </w:pPr>
      <w:r>
        <w:rPr>
          <w:i/>
          <w:iCs/>
          <w:lang w:val="en-GB"/>
        </w:rPr>
        <w:t xml:space="preserve">Write a short paragraph reiterating the key principles and commitments to ethical use of your chatbot. </w:t>
      </w:r>
    </w:p>
    <w:p w14:paraId="3165E3C9" w14:textId="5DAF0DB2" w:rsidR="5B898D6A" w:rsidRDefault="5B898D6A" w:rsidP="5B898D6A">
      <w:pPr>
        <w:rPr>
          <w:i/>
          <w:iCs/>
          <w:lang w:val="en-GB"/>
        </w:rPr>
      </w:pPr>
    </w:p>
    <w:p w14:paraId="0AB6EDF6" w14:textId="5601AC1C" w:rsidR="003B5FDC" w:rsidRPr="003B5FDC" w:rsidRDefault="006B67F5" w:rsidP="003B5FDC">
      <w:pPr>
        <w:rPr>
          <w:iCs/>
        </w:rPr>
      </w:pPr>
      <w:r w:rsidRPr="00BF28DC">
        <w:rPr>
          <w:iCs/>
        </w:rPr>
        <w:t>ClassAI</w:t>
      </w:r>
      <w:r w:rsidR="0033366C" w:rsidRPr="00BF28DC">
        <w:rPr>
          <w:iCs/>
        </w:rPr>
        <w:t xml:space="preserve"> is an AI-chatbot</w:t>
      </w:r>
      <w:r w:rsidR="003B5FDC" w:rsidRPr="003B5FDC">
        <w:rPr>
          <w:iCs/>
        </w:rPr>
        <w:t xml:space="preserve"> technology</w:t>
      </w:r>
      <w:r w:rsidR="00C81345" w:rsidRPr="00BF28DC">
        <w:rPr>
          <w:iCs/>
        </w:rPr>
        <w:t xml:space="preserve"> that</w:t>
      </w:r>
      <w:r w:rsidR="003B5FDC" w:rsidRPr="003B5FDC">
        <w:rPr>
          <w:iCs/>
        </w:rPr>
        <w:t xml:space="preserve"> empower</w:t>
      </w:r>
      <w:r w:rsidR="00C81345" w:rsidRPr="00BF28DC">
        <w:rPr>
          <w:iCs/>
        </w:rPr>
        <w:t>s</w:t>
      </w:r>
      <w:r w:rsidR="003B5FDC" w:rsidRPr="003B5FDC">
        <w:rPr>
          <w:iCs/>
        </w:rPr>
        <w:t xml:space="preserve"> educators</w:t>
      </w:r>
      <w:r w:rsidR="00ED7387" w:rsidRPr="00BF28DC">
        <w:rPr>
          <w:iCs/>
        </w:rPr>
        <w:t xml:space="preserve">. It does </w:t>
      </w:r>
      <w:r w:rsidR="003B5FDC" w:rsidRPr="003B5FDC">
        <w:rPr>
          <w:iCs/>
        </w:rPr>
        <w:t>not replace their professional judgment, intuition, and care.</w:t>
      </w:r>
      <w:r w:rsidR="003B5FDC" w:rsidRPr="003B5FDC">
        <w:rPr>
          <w:iCs/>
        </w:rPr>
        <w:br/>
        <w:t>Our chatbot is guided by the ethical principles of privacy, equity, critical thinking, and cultural sensitivity.</w:t>
      </w:r>
    </w:p>
    <w:p w14:paraId="26D39AA2" w14:textId="77777777" w:rsidR="003B5FDC" w:rsidRPr="003B5FDC" w:rsidRDefault="003B5FDC" w:rsidP="003B5FDC">
      <w:pPr>
        <w:rPr>
          <w:iCs/>
        </w:rPr>
      </w:pPr>
      <w:r w:rsidRPr="003B5FDC">
        <w:rPr>
          <w:iCs/>
        </w:rPr>
        <w:t>We are committed to:</w:t>
      </w:r>
    </w:p>
    <w:p w14:paraId="1EE00F65" w14:textId="77777777" w:rsidR="003B5FDC" w:rsidRPr="003B5FDC" w:rsidRDefault="003B5FDC" w:rsidP="003B5FDC">
      <w:pPr>
        <w:numPr>
          <w:ilvl w:val="0"/>
          <w:numId w:val="8"/>
        </w:numPr>
        <w:rPr>
          <w:iCs/>
        </w:rPr>
      </w:pPr>
      <w:r w:rsidRPr="003B5FDC">
        <w:rPr>
          <w:iCs/>
        </w:rPr>
        <w:t>Supporting thoughtful, reflective decision-making about AI use in classrooms.</w:t>
      </w:r>
    </w:p>
    <w:p w14:paraId="14BB67AA" w14:textId="77777777" w:rsidR="003B5FDC" w:rsidRPr="003B5FDC" w:rsidRDefault="003B5FDC" w:rsidP="003B5FDC">
      <w:pPr>
        <w:numPr>
          <w:ilvl w:val="0"/>
          <w:numId w:val="8"/>
        </w:numPr>
        <w:rPr>
          <w:iCs/>
        </w:rPr>
      </w:pPr>
      <w:r w:rsidRPr="003B5FDC">
        <w:rPr>
          <w:iCs/>
        </w:rPr>
        <w:t>Helping educators recognize and navigate bias, inequity, and transparency issues.</w:t>
      </w:r>
    </w:p>
    <w:p w14:paraId="7484B3A8" w14:textId="77777777" w:rsidR="003B5FDC" w:rsidRPr="003B5FDC" w:rsidRDefault="003B5FDC" w:rsidP="003B5FDC">
      <w:pPr>
        <w:numPr>
          <w:ilvl w:val="0"/>
          <w:numId w:val="8"/>
        </w:numPr>
        <w:rPr>
          <w:iCs/>
        </w:rPr>
      </w:pPr>
      <w:r w:rsidRPr="003B5FDC">
        <w:rPr>
          <w:iCs/>
        </w:rPr>
        <w:t>Protecting the privacy and dignity of all students and communities.</w:t>
      </w:r>
    </w:p>
    <w:p w14:paraId="21ED1823" w14:textId="77777777" w:rsidR="003B5FDC" w:rsidRPr="003B5FDC" w:rsidRDefault="003B5FDC" w:rsidP="003B5FDC">
      <w:pPr>
        <w:numPr>
          <w:ilvl w:val="0"/>
          <w:numId w:val="8"/>
        </w:numPr>
        <w:rPr>
          <w:iCs/>
        </w:rPr>
      </w:pPr>
      <w:r>
        <w:t>Promoting AI literacy that enhances — rather than diminishes — the human elements of teaching and learning.</w:t>
      </w:r>
    </w:p>
    <w:p w14:paraId="1FC3C3F8" w14:textId="3187E2AE" w:rsidR="003B5FDC" w:rsidRPr="003B5FDC" w:rsidRDefault="4B002AF0" w:rsidP="5FD551C8">
      <w:r>
        <w:t>ClassAI</w:t>
      </w:r>
      <w:r w:rsidR="746C35B4">
        <w:t xml:space="preserve"> </w:t>
      </w:r>
      <w:r w:rsidR="003B5FDC">
        <w:t>stands as a trusted ethical partner, helping educators lead the next generation into a future where AI serves humanity with fairness, respect, and care.</w:t>
      </w:r>
    </w:p>
    <w:p w14:paraId="352B7BDC" w14:textId="0649C6DC" w:rsidR="00E12E44" w:rsidRPr="003B5FDC" w:rsidRDefault="00E12E44">
      <w:pPr>
        <w:rPr>
          <w:iCs/>
          <w:lang w:val="en-GB"/>
        </w:rPr>
      </w:pPr>
    </w:p>
    <w:sectPr w:rsidR="00E12E44" w:rsidRPr="003B5FDC" w:rsidSect="007159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Rebecca Heilman" w:date="2025-04-26T14:15:00Z" w:initials="RH">
    <w:p w14:paraId="4359C1BA" w14:textId="77777777" w:rsidR="00ED3876" w:rsidRDefault="00ED3876" w:rsidP="00ED3876">
      <w:pPr>
        <w:pStyle w:val="CommentText"/>
      </w:pPr>
      <w:r>
        <w:rPr>
          <w:rStyle w:val="CommentReference"/>
        </w:rPr>
        <w:annotationRef/>
      </w:r>
      <w:r>
        <w:t>How do we ensure the chatbot can do this?</w:t>
      </w:r>
    </w:p>
  </w:comment>
  <w:comment w:id="4" w:author="William Wyatt" w:date="2025-04-26T14:58:00Z" w:initials="WW">
    <w:p w14:paraId="0735B81C" w14:textId="3DC58B1B" w:rsidR="00426723" w:rsidRDefault="00426723">
      <w:pPr>
        <w:pStyle w:val="CommentText"/>
      </w:pPr>
      <w:r>
        <w:rPr>
          <w:rStyle w:val="CommentReference"/>
        </w:rPr>
        <w:annotationRef/>
      </w:r>
      <w:r w:rsidRPr="1112084D">
        <w:t xml:space="preserve">Add in a condition into the system prompt. </w:t>
      </w:r>
    </w:p>
  </w:comment>
  <w:comment w:id="5" w:author="Rebecca Heilman" w:date="2025-04-26T14:15:00Z" w:initials="RH">
    <w:p w14:paraId="4421E17D" w14:textId="77777777" w:rsidR="00ED3876" w:rsidRDefault="00ED3876" w:rsidP="00ED3876">
      <w:pPr>
        <w:pStyle w:val="CommentText"/>
      </w:pPr>
      <w:r>
        <w:rPr>
          <w:rStyle w:val="CommentReference"/>
        </w:rPr>
        <w:annotationRef/>
      </w:r>
      <w:r>
        <w:t xml:space="preserve">What are we feeding the chatbot in our development that aligns with this? </w:t>
      </w:r>
    </w:p>
  </w:comment>
  <w:comment w:id="6" w:author="Rebecca Heilman" w:date="2025-04-26T15:06:00Z" w:initials="RH">
    <w:p w14:paraId="7328CA2C" w14:textId="77777777" w:rsidR="00F467DE" w:rsidRDefault="00F467DE" w:rsidP="00F467DE">
      <w:pPr>
        <w:pStyle w:val="CommentText"/>
      </w:pPr>
      <w:r>
        <w:rPr>
          <w:rStyle w:val="CommentReference"/>
        </w:rPr>
        <w:annotationRef/>
      </w:r>
      <w:hyperlink r:id="rId1" w:anchor="le5" w:history="1">
        <w:r w:rsidRPr="00C17476">
          <w:rPr>
            <w:rStyle w:val="Hyperlink"/>
          </w:rPr>
          <w:t>https://www.niu.edu/citl/resources/literature/effective-teaching-practices-bibliography.shtml#le5</w:t>
        </w:r>
      </w:hyperlink>
    </w:p>
  </w:comment>
  <w:comment w:id="7" w:author="Rebecca Heilman" w:date="2025-04-26T15:34:00Z" w:initials="RH">
    <w:p w14:paraId="6E5DBAA1" w14:textId="77777777" w:rsidR="009D5BA4" w:rsidRDefault="009D5BA4" w:rsidP="009D5BA4">
      <w:pPr>
        <w:pStyle w:val="CommentText"/>
      </w:pPr>
      <w:r>
        <w:rPr>
          <w:rStyle w:val="CommentReference"/>
        </w:rPr>
        <w:annotationRef/>
      </w:r>
      <w:r>
        <w:t xml:space="preserve">Make sure we develop this into the system prompt.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59C1BA" w15:done="0"/>
  <w15:commentEx w15:paraId="0735B81C" w15:paraIdParent="4359C1BA" w15:done="0"/>
  <w15:commentEx w15:paraId="4421E17D" w15:done="0"/>
  <w15:commentEx w15:paraId="7328CA2C" w15:paraIdParent="4421E17D" w15:done="0"/>
  <w15:commentEx w15:paraId="6E5DBA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5A1282" w16cex:dateUtc="2025-04-26T21:15:00Z"/>
  <w16cex:commentExtensible w16cex:durableId="53D09024" w16cex:dateUtc="2025-04-26T21:58:00Z"/>
  <w16cex:commentExtensible w16cex:durableId="47237D5E" w16cex:dateUtc="2025-04-26T21:15:00Z"/>
  <w16cex:commentExtensible w16cex:durableId="0C57E575" w16cex:dateUtc="2025-04-26T22:06:00Z"/>
  <w16cex:commentExtensible w16cex:durableId="598E11FB" w16cex:dateUtc="2025-04-26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59C1BA" w16cid:durableId="265A1282"/>
  <w16cid:commentId w16cid:paraId="0735B81C" w16cid:durableId="53D09024"/>
  <w16cid:commentId w16cid:paraId="4421E17D" w16cid:durableId="47237D5E"/>
  <w16cid:commentId w16cid:paraId="7328CA2C" w16cid:durableId="0C57E575"/>
  <w16cid:commentId w16cid:paraId="6E5DBAA1" w16cid:durableId="598E11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ptos Display">
    <w:panose1 w:val="00000000000000000000"/>
    <w:charset w:val="00"/>
    <w:family w:val="roman"/>
    <w:notTrueType/>
    <w:pitch w:val="default"/>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51574"/>
    <w:multiLevelType w:val="hybridMultilevel"/>
    <w:tmpl w:val="FFFFFFFF"/>
    <w:lvl w:ilvl="0" w:tplc="EC94B142">
      <w:start w:val="1"/>
      <w:numFmt w:val="bullet"/>
      <w:lvlText w:val="-"/>
      <w:lvlJc w:val="left"/>
      <w:pPr>
        <w:ind w:left="720" w:hanging="360"/>
      </w:pPr>
      <w:rPr>
        <w:rFonts w:ascii="Aptos" w:hAnsi="Aptos" w:hint="default"/>
      </w:rPr>
    </w:lvl>
    <w:lvl w:ilvl="1" w:tplc="A5483972">
      <w:start w:val="1"/>
      <w:numFmt w:val="bullet"/>
      <w:lvlText w:val="o"/>
      <w:lvlJc w:val="left"/>
      <w:pPr>
        <w:ind w:left="1440" w:hanging="360"/>
      </w:pPr>
      <w:rPr>
        <w:rFonts w:ascii="Courier New" w:hAnsi="Courier New" w:hint="default"/>
      </w:rPr>
    </w:lvl>
    <w:lvl w:ilvl="2" w:tplc="2FA2DB38">
      <w:start w:val="1"/>
      <w:numFmt w:val="bullet"/>
      <w:lvlText w:val=""/>
      <w:lvlJc w:val="left"/>
      <w:pPr>
        <w:ind w:left="2160" w:hanging="360"/>
      </w:pPr>
      <w:rPr>
        <w:rFonts w:ascii="Wingdings" w:hAnsi="Wingdings" w:hint="default"/>
      </w:rPr>
    </w:lvl>
    <w:lvl w:ilvl="3" w:tplc="84E23D4A">
      <w:start w:val="1"/>
      <w:numFmt w:val="bullet"/>
      <w:lvlText w:val=""/>
      <w:lvlJc w:val="left"/>
      <w:pPr>
        <w:ind w:left="2880" w:hanging="360"/>
      </w:pPr>
      <w:rPr>
        <w:rFonts w:ascii="Symbol" w:hAnsi="Symbol" w:hint="default"/>
      </w:rPr>
    </w:lvl>
    <w:lvl w:ilvl="4" w:tplc="B8B45232">
      <w:start w:val="1"/>
      <w:numFmt w:val="bullet"/>
      <w:lvlText w:val="o"/>
      <w:lvlJc w:val="left"/>
      <w:pPr>
        <w:ind w:left="3600" w:hanging="360"/>
      </w:pPr>
      <w:rPr>
        <w:rFonts w:ascii="Courier New" w:hAnsi="Courier New" w:hint="default"/>
      </w:rPr>
    </w:lvl>
    <w:lvl w:ilvl="5" w:tplc="A904A28E">
      <w:start w:val="1"/>
      <w:numFmt w:val="bullet"/>
      <w:lvlText w:val=""/>
      <w:lvlJc w:val="left"/>
      <w:pPr>
        <w:ind w:left="4320" w:hanging="360"/>
      </w:pPr>
      <w:rPr>
        <w:rFonts w:ascii="Wingdings" w:hAnsi="Wingdings" w:hint="default"/>
      </w:rPr>
    </w:lvl>
    <w:lvl w:ilvl="6" w:tplc="9A32D47E">
      <w:start w:val="1"/>
      <w:numFmt w:val="bullet"/>
      <w:lvlText w:val=""/>
      <w:lvlJc w:val="left"/>
      <w:pPr>
        <w:ind w:left="5040" w:hanging="360"/>
      </w:pPr>
      <w:rPr>
        <w:rFonts w:ascii="Symbol" w:hAnsi="Symbol" w:hint="default"/>
      </w:rPr>
    </w:lvl>
    <w:lvl w:ilvl="7" w:tplc="7F96190E">
      <w:start w:val="1"/>
      <w:numFmt w:val="bullet"/>
      <w:lvlText w:val="o"/>
      <w:lvlJc w:val="left"/>
      <w:pPr>
        <w:ind w:left="5760" w:hanging="360"/>
      </w:pPr>
      <w:rPr>
        <w:rFonts w:ascii="Courier New" w:hAnsi="Courier New" w:hint="default"/>
      </w:rPr>
    </w:lvl>
    <w:lvl w:ilvl="8" w:tplc="B48260A2">
      <w:start w:val="1"/>
      <w:numFmt w:val="bullet"/>
      <w:lvlText w:val=""/>
      <w:lvlJc w:val="left"/>
      <w:pPr>
        <w:ind w:left="6480" w:hanging="360"/>
      </w:pPr>
      <w:rPr>
        <w:rFonts w:ascii="Wingdings" w:hAnsi="Wingdings" w:hint="default"/>
      </w:rPr>
    </w:lvl>
  </w:abstractNum>
  <w:abstractNum w:abstractNumId="1" w15:restartNumberingAfterBreak="0">
    <w:nsid w:val="0D68C0FA"/>
    <w:multiLevelType w:val="hybridMultilevel"/>
    <w:tmpl w:val="FFFFFFFF"/>
    <w:lvl w:ilvl="0" w:tplc="FE5844B0">
      <w:start w:val="1"/>
      <w:numFmt w:val="bullet"/>
      <w:lvlText w:val="-"/>
      <w:lvlJc w:val="left"/>
      <w:pPr>
        <w:ind w:left="720" w:hanging="360"/>
      </w:pPr>
      <w:rPr>
        <w:rFonts w:ascii="Aptos" w:hAnsi="Aptos" w:hint="default"/>
      </w:rPr>
    </w:lvl>
    <w:lvl w:ilvl="1" w:tplc="79FAD8DC">
      <w:start w:val="1"/>
      <w:numFmt w:val="bullet"/>
      <w:lvlText w:val="o"/>
      <w:lvlJc w:val="left"/>
      <w:pPr>
        <w:ind w:left="1440" w:hanging="360"/>
      </w:pPr>
      <w:rPr>
        <w:rFonts w:ascii="Courier New" w:hAnsi="Courier New" w:hint="default"/>
      </w:rPr>
    </w:lvl>
    <w:lvl w:ilvl="2" w:tplc="261E8F10">
      <w:start w:val="1"/>
      <w:numFmt w:val="bullet"/>
      <w:lvlText w:val=""/>
      <w:lvlJc w:val="left"/>
      <w:pPr>
        <w:ind w:left="2160" w:hanging="360"/>
      </w:pPr>
      <w:rPr>
        <w:rFonts w:ascii="Wingdings" w:hAnsi="Wingdings" w:hint="default"/>
      </w:rPr>
    </w:lvl>
    <w:lvl w:ilvl="3" w:tplc="C282660C">
      <w:start w:val="1"/>
      <w:numFmt w:val="bullet"/>
      <w:lvlText w:val=""/>
      <w:lvlJc w:val="left"/>
      <w:pPr>
        <w:ind w:left="2880" w:hanging="360"/>
      </w:pPr>
      <w:rPr>
        <w:rFonts w:ascii="Symbol" w:hAnsi="Symbol" w:hint="default"/>
      </w:rPr>
    </w:lvl>
    <w:lvl w:ilvl="4" w:tplc="45B0E710">
      <w:start w:val="1"/>
      <w:numFmt w:val="bullet"/>
      <w:lvlText w:val="o"/>
      <w:lvlJc w:val="left"/>
      <w:pPr>
        <w:ind w:left="3600" w:hanging="360"/>
      </w:pPr>
      <w:rPr>
        <w:rFonts w:ascii="Courier New" w:hAnsi="Courier New" w:hint="default"/>
      </w:rPr>
    </w:lvl>
    <w:lvl w:ilvl="5" w:tplc="0102E652">
      <w:start w:val="1"/>
      <w:numFmt w:val="bullet"/>
      <w:lvlText w:val=""/>
      <w:lvlJc w:val="left"/>
      <w:pPr>
        <w:ind w:left="4320" w:hanging="360"/>
      </w:pPr>
      <w:rPr>
        <w:rFonts w:ascii="Wingdings" w:hAnsi="Wingdings" w:hint="default"/>
      </w:rPr>
    </w:lvl>
    <w:lvl w:ilvl="6" w:tplc="599AF402">
      <w:start w:val="1"/>
      <w:numFmt w:val="bullet"/>
      <w:lvlText w:val=""/>
      <w:lvlJc w:val="left"/>
      <w:pPr>
        <w:ind w:left="5040" w:hanging="360"/>
      </w:pPr>
      <w:rPr>
        <w:rFonts w:ascii="Symbol" w:hAnsi="Symbol" w:hint="default"/>
      </w:rPr>
    </w:lvl>
    <w:lvl w:ilvl="7" w:tplc="86CCD67A">
      <w:start w:val="1"/>
      <w:numFmt w:val="bullet"/>
      <w:lvlText w:val="o"/>
      <w:lvlJc w:val="left"/>
      <w:pPr>
        <w:ind w:left="5760" w:hanging="360"/>
      </w:pPr>
      <w:rPr>
        <w:rFonts w:ascii="Courier New" w:hAnsi="Courier New" w:hint="default"/>
      </w:rPr>
    </w:lvl>
    <w:lvl w:ilvl="8" w:tplc="8506A7FE">
      <w:start w:val="1"/>
      <w:numFmt w:val="bullet"/>
      <w:lvlText w:val=""/>
      <w:lvlJc w:val="left"/>
      <w:pPr>
        <w:ind w:left="6480" w:hanging="360"/>
      </w:pPr>
      <w:rPr>
        <w:rFonts w:ascii="Wingdings" w:hAnsi="Wingdings" w:hint="default"/>
      </w:rPr>
    </w:lvl>
  </w:abstractNum>
  <w:abstractNum w:abstractNumId="2" w15:restartNumberingAfterBreak="0">
    <w:nsid w:val="15895B7E"/>
    <w:multiLevelType w:val="hybridMultilevel"/>
    <w:tmpl w:val="FFFFFFFF"/>
    <w:lvl w:ilvl="0" w:tplc="F7E6D9D2">
      <w:start w:val="1"/>
      <w:numFmt w:val="bullet"/>
      <w:lvlText w:val="-"/>
      <w:lvlJc w:val="left"/>
      <w:pPr>
        <w:ind w:left="720" w:hanging="360"/>
      </w:pPr>
      <w:rPr>
        <w:rFonts w:ascii="Aptos" w:hAnsi="Aptos" w:hint="default"/>
      </w:rPr>
    </w:lvl>
    <w:lvl w:ilvl="1" w:tplc="D2A6A678">
      <w:start w:val="1"/>
      <w:numFmt w:val="bullet"/>
      <w:lvlText w:val="o"/>
      <w:lvlJc w:val="left"/>
      <w:pPr>
        <w:ind w:left="1440" w:hanging="360"/>
      </w:pPr>
      <w:rPr>
        <w:rFonts w:ascii="Courier New" w:hAnsi="Courier New" w:hint="default"/>
      </w:rPr>
    </w:lvl>
    <w:lvl w:ilvl="2" w:tplc="BE2E6C16">
      <w:start w:val="1"/>
      <w:numFmt w:val="bullet"/>
      <w:lvlText w:val=""/>
      <w:lvlJc w:val="left"/>
      <w:pPr>
        <w:ind w:left="2160" w:hanging="360"/>
      </w:pPr>
      <w:rPr>
        <w:rFonts w:ascii="Wingdings" w:hAnsi="Wingdings" w:hint="default"/>
      </w:rPr>
    </w:lvl>
    <w:lvl w:ilvl="3" w:tplc="E70E8518">
      <w:start w:val="1"/>
      <w:numFmt w:val="bullet"/>
      <w:lvlText w:val=""/>
      <w:lvlJc w:val="left"/>
      <w:pPr>
        <w:ind w:left="2880" w:hanging="360"/>
      </w:pPr>
      <w:rPr>
        <w:rFonts w:ascii="Symbol" w:hAnsi="Symbol" w:hint="default"/>
      </w:rPr>
    </w:lvl>
    <w:lvl w:ilvl="4" w:tplc="8BEEC634">
      <w:start w:val="1"/>
      <w:numFmt w:val="bullet"/>
      <w:lvlText w:val="o"/>
      <w:lvlJc w:val="left"/>
      <w:pPr>
        <w:ind w:left="3600" w:hanging="360"/>
      </w:pPr>
      <w:rPr>
        <w:rFonts w:ascii="Courier New" w:hAnsi="Courier New" w:hint="default"/>
      </w:rPr>
    </w:lvl>
    <w:lvl w:ilvl="5" w:tplc="609494E4">
      <w:start w:val="1"/>
      <w:numFmt w:val="bullet"/>
      <w:lvlText w:val=""/>
      <w:lvlJc w:val="left"/>
      <w:pPr>
        <w:ind w:left="4320" w:hanging="360"/>
      </w:pPr>
      <w:rPr>
        <w:rFonts w:ascii="Wingdings" w:hAnsi="Wingdings" w:hint="default"/>
      </w:rPr>
    </w:lvl>
    <w:lvl w:ilvl="6" w:tplc="61DCA9E8">
      <w:start w:val="1"/>
      <w:numFmt w:val="bullet"/>
      <w:lvlText w:val=""/>
      <w:lvlJc w:val="left"/>
      <w:pPr>
        <w:ind w:left="5040" w:hanging="360"/>
      </w:pPr>
      <w:rPr>
        <w:rFonts w:ascii="Symbol" w:hAnsi="Symbol" w:hint="default"/>
      </w:rPr>
    </w:lvl>
    <w:lvl w:ilvl="7" w:tplc="B86CBFA2">
      <w:start w:val="1"/>
      <w:numFmt w:val="bullet"/>
      <w:lvlText w:val="o"/>
      <w:lvlJc w:val="left"/>
      <w:pPr>
        <w:ind w:left="5760" w:hanging="360"/>
      </w:pPr>
      <w:rPr>
        <w:rFonts w:ascii="Courier New" w:hAnsi="Courier New" w:hint="default"/>
      </w:rPr>
    </w:lvl>
    <w:lvl w:ilvl="8" w:tplc="40DA53CA">
      <w:start w:val="1"/>
      <w:numFmt w:val="bullet"/>
      <w:lvlText w:val=""/>
      <w:lvlJc w:val="left"/>
      <w:pPr>
        <w:ind w:left="6480" w:hanging="360"/>
      </w:pPr>
      <w:rPr>
        <w:rFonts w:ascii="Wingdings" w:hAnsi="Wingdings" w:hint="default"/>
      </w:rPr>
    </w:lvl>
  </w:abstractNum>
  <w:abstractNum w:abstractNumId="3" w15:restartNumberingAfterBreak="0">
    <w:nsid w:val="1A371D55"/>
    <w:multiLevelType w:val="hybridMultilevel"/>
    <w:tmpl w:val="FFFFFFFF"/>
    <w:lvl w:ilvl="0" w:tplc="47EA5352">
      <w:start w:val="1"/>
      <w:numFmt w:val="bullet"/>
      <w:lvlText w:val="-"/>
      <w:lvlJc w:val="left"/>
      <w:pPr>
        <w:ind w:left="720" w:hanging="360"/>
      </w:pPr>
      <w:rPr>
        <w:rFonts w:ascii="Aptos" w:hAnsi="Aptos" w:hint="default"/>
      </w:rPr>
    </w:lvl>
    <w:lvl w:ilvl="1" w:tplc="D1288D58">
      <w:start w:val="1"/>
      <w:numFmt w:val="bullet"/>
      <w:lvlText w:val="o"/>
      <w:lvlJc w:val="left"/>
      <w:pPr>
        <w:ind w:left="1440" w:hanging="360"/>
      </w:pPr>
      <w:rPr>
        <w:rFonts w:ascii="Courier New" w:hAnsi="Courier New" w:hint="default"/>
      </w:rPr>
    </w:lvl>
    <w:lvl w:ilvl="2" w:tplc="0332ECDE">
      <w:start w:val="1"/>
      <w:numFmt w:val="bullet"/>
      <w:lvlText w:val=""/>
      <w:lvlJc w:val="left"/>
      <w:pPr>
        <w:ind w:left="2160" w:hanging="360"/>
      </w:pPr>
      <w:rPr>
        <w:rFonts w:ascii="Wingdings" w:hAnsi="Wingdings" w:hint="default"/>
      </w:rPr>
    </w:lvl>
    <w:lvl w:ilvl="3" w:tplc="8388A1F0">
      <w:start w:val="1"/>
      <w:numFmt w:val="bullet"/>
      <w:lvlText w:val=""/>
      <w:lvlJc w:val="left"/>
      <w:pPr>
        <w:ind w:left="2880" w:hanging="360"/>
      </w:pPr>
      <w:rPr>
        <w:rFonts w:ascii="Symbol" w:hAnsi="Symbol" w:hint="default"/>
      </w:rPr>
    </w:lvl>
    <w:lvl w:ilvl="4" w:tplc="089EEAF4">
      <w:start w:val="1"/>
      <w:numFmt w:val="bullet"/>
      <w:lvlText w:val="o"/>
      <w:lvlJc w:val="left"/>
      <w:pPr>
        <w:ind w:left="3600" w:hanging="360"/>
      </w:pPr>
      <w:rPr>
        <w:rFonts w:ascii="Courier New" w:hAnsi="Courier New" w:hint="default"/>
      </w:rPr>
    </w:lvl>
    <w:lvl w:ilvl="5" w:tplc="314A4C24">
      <w:start w:val="1"/>
      <w:numFmt w:val="bullet"/>
      <w:lvlText w:val=""/>
      <w:lvlJc w:val="left"/>
      <w:pPr>
        <w:ind w:left="4320" w:hanging="360"/>
      </w:pPr>
      <w:rPr>
        <w:rFonts w:ascii="Wingdings" w:hAnsi="Wingdings" w:hint="default"/>
      </w:rPr>
    </w:lvl>
    <w:lvl w:ilvl="6" w:tplc="8AD0C438">
      <w:start w:val="1"/>
      <w:numFmt w:val="bullet"/>
      <w:lvlText w:val=""/>
      <w:lvlJc w:val="left"/>
      <w:pPr>
        <w:ind w:left="5040" w:hanging="360"/>
      </w:pPr>
      <w:rPr>
        <w:rFonts w:ascii="Symbol" w:hAnsi="Symbol" w:hint="default"/>
      </w:rPr>
    </w:lvl>
    <w:lvl w:ilvl="7" w:tplc="1B9A50E2">
      <w:start w:val="1"/>
      <w:numFmt w:val="bullet"/>
      <w:lvlText w:val="o"/>
      <w:lvlJc w:val="left"/>
      <w:pPr>
        <w:ind w:left="5760" w:hanging="360"/>
      </w:pPr>
      <w:rPr>
        <w:rFonts w:ascii="Courier New" w:hAnsi="Courier New" w:hint="default"/>
      </w:rPr>
    </w:lvl>
    <w:lvl w:ilvl="8" w:tplc="61BAA27A">
      <w:start w:val="1"/>
      <w:numFmt w:val="bullet"/>
      <w:lvlText w:val=""/>
      <w:lvlJc w:val="left"/>
      <w:pPr>
        <w:ind w:left="6480" w:hanging="360"/>
      </w:pPr>
      <w:rPr>
        <w:rFonts w:ascii="Wingdings" w:hAnsi="Wingdings" w:hint="default"/>
      </w:rPr>
    </w:lvl>
  </w:abstractNum>
  <w:abstractNum w:abstractNumId="4" w15:restartNumberingAfterBreak="0">
    <w:nsid w:val="2CD65150"/>
    <w:multiLevelType w:val="hybridMultilevel"/>
    <w:tmpl w:val="FFFFFFFF"/>
    <w:lvl w:ilvl="0" w:tplc="11C28F3C">
      <w:start w:val="1"/>
      <w:numFmt w:val="bullet"/>
      <w:lvlText w:val="-"/>
      <w:lvlJc w:val="left"/>
      <w:pPr>
        <w:ind w:left="720" w:hanging="360"/>
      </w:pPr>
      <w:rPr>
        <w:rFonts w:ascii="Aptos" w:hAnsi="Aptos" w:hint="default"/>
      </w:rPr>
    </w:lvl>
    <w:lvl w:ilvl="1" w:tplc="58868BE0">
      <w:start w:val="1"/>
      <w:numFmt w:val="bullet"/>
      <w:lvlText w:val="o"/>
      <w:lvlJc w:val="left"/>
      <w:pPr>
        <w:ind w:left="1440" w:hanging="360"/>
      </w:pPr>
      <w:rPr>
        <w:rFonts w:ascii="Courier New" w:hAnsi="Courier New" w:hint="default"/>
      </w:rPr>
    </w:lvl>
    <w:lvl w:ilvl="2" w:tplc="A23ECE90">
      <w:start w:val="1"/>
      <w:numFmt w:val="bullet"/>
      <w:lvlText w:val=""/>
      <w:lvlJc w:val="left"/>
      <w:pPr>
        <w:ind w:left="2160" w:hanging="360"/>
      </w:pPr>
      <w:rPr>
        <w:rFonts w:ascii="Wingdings" w:hAnsi="Wingdings" w:hint="default"/>
      </w:rPr>
    </w:lvl>
    <w:lvl w:ilvl="3" w:tplc="EA58CC1E">
      <w:start w:val="1"/>
      <w:numFmt w:val="bullet"/>
      <w:lvlText w:val=""/>
      <w:lvlJc w:val="left"/>
      <w:pPr>
        <w:ind w:left="2880" w:hanging="360"/>
      </w:pPr>
      <w:rPr>
        <w:rFonts w:ascii="Symbol" w:hAnsi="Symbol" w:hint="default"/>
      </w:rPr>
    </w:lvl>
    <w:lvl w:ilvl="4" w:tplc="457E640A">
      <w:start w:val="1"/>
      <w:numFmt w:val="bullet"/>
      <w:lvlText w:val="o"/>
      <w:lvlJc w:val="left"/>
      <w:pPr>
        <w:ind w:left="3600" w:hanging="360"/>
      </w:pPr>
      <w:rPr>
        <w:rFonts w:ascii="Courier New" w:hAnsi="Courier New" w:hint="default"/>
      </w:rPr>
    </w:lvl>
    <w:lvl w:ilvl="5" w:tplc="53D20416">
      <w:start w:val="1"/>
      <w:numFmt w:val="bullet"/>
      <w:lvlText w:val=""/>
      <w:lvlJc w:val="left"/>
      <w:pPr>
        <w:ind w:left="4320" w:hanging="360"/>
      </w:pPr>
      <w:rPr>
        <w:rFonts w:ascii="Wingdings" w:hAnsi="Wingdings" w:hint="default"/>
      </w:rPr>
    </w:lvl>
    <w:lvl w:ilvl="6" w:tplc="2BB4F572">
      <w:start w:val="1"/>
      <w:numFmt w:val="bullet"/>
      <w:lvlText w:val=""/>
      <w:lvlJc w:val="left"/>
      <w:pPr>
        <w:ind w:left="5040" w:hanging="360"/>
      </w:pPr>
      <w:rPr>
        <w:rFonts w:ascii="Symbol" w:hAnsi="Symbol" w:hint="default"/>
      </w:rPr>
    </w:lvl>
    <w:lvl w:ilvl="7" w:tplc="BC42D940">
      <w:start w:val="1"/>
      <w:numFmt w:val="bullet"/>
      <w:lvlText w:val="o"/>
      <w:lvlJc w:val="left"/>
      <w:pPr>
        <w:ind w:left="5760" w:hanging="360"/>
      </w:pPr>
      <w:rPr>
        <w:rFonts w:ascii="Courier New" w:hAnsi="Courier New" w:hint="default"/>
      </w:rPr>
    </w:lvl>
    <w:lvl w:ilvl="8" w:tplc="EDFC757E">
      <w:start w:val="1"/>
      <w:numFmt w:val="bullet"/>
      <w:lvlText w:val=""/>
      <w:lvlJc w:val="left"/>
      <w:pPr>
        <w:ind w:left="6480" w:hanging="360"/>
      </w:pPr>
      <w:rPr>
        <w:rFonts w:ascii="Wingdings" w:hAnsi="Wingdings" w:hint="default"/>
      </w:rPr>
    </w:lvl>
  </w:abstractNum>
  <w:abstractNum w:abstractNumId="5" w15:restartNumberingAfterBreak="0">
    <w:nsid w:val="3C6F0BCC"/>
    <w:multiLevelType w:val="hybridMultilevel"/>
    <w:tmpl w:val="FFFFFFFF"/>
    <w:lvl w:ilvl="0" w:tplc="E35A96A4">
      <w:start w:val="1"/>
      <w:numFmt w:val="bullet"/>
      <w:lvlText w:val="-"/>
      <w:lvlJc w:val="left"/>
      <w:pPr>
        <w:ind w:left="720" w:hanging="360"/>
      </w:pPr>
      <w:rPr>
        <w:rFonts w:ascii="Aptos" w:hAnsi="Aptos" w:hint="default"/>
      </w:rPr>
    </w:lvl>
    <w:lvl w:ilvl="1" w:tplc="9C3664B8">
      <w:start w:val="1"/>
      <w:numFmt w:val="bullet"/>
      <w:lvlText w:val="o"/>
      <w:lvlJc w:val="left"/>
      <w:pPr>
        <w:ind w:left="1440" w:hanging="360"/>
      </w:pPr>
      <w:rPr>
        <w:rFonts w:ascii="Courier New" w:hAnsi="Courier New" w:hint="default"/>
      </w:rPr>
    </w:lvl>
    <w:lvl w:ilvl="2" w:tplc="519C2F9A">
      <w:start w:val="1"/>
      <w:numFmt w:val="bullet"/>
      <w:lvlText w:val=""/>
      <w:lvlJc w:val="left"/>
      <w:pPr>
        <w:ind w:left="2160" w:hanging="360"/>
      </w:pPr>
      <w:rPr>
        <w:rFonts w:ascii="Wingdings" w:hAnsi="Wingdings" w:hint="default"/>
      </w:rPr>
    </w:lvl>
    <w:lvl w:ilvl="3" w:tplc="6BD06C8A">
      <w:start w:val="1"/>
      <w:numFmt w:val="bullet"/>
      <w:lvlText w:val=""/>
      <w:lvlJc w:val="left"/>
      <w:pPr>
        <w:ind w:left="2880" w:hanging="360"/>
      </w:pPr>
      <w:rPr>
        <w:rFonts w:ascii="Symbol" w:hAnsi="Symbol" w:hint="default"/>
      </w:rPr>
    </w:lvl>
    <w:lvl w:ilvl="4" w:tplc="595CA23C">
      <w:start w:val="1"/>
      <w:numFmt w:val="bullet"/>
      <w:lvlText w:val="o"/>
      <w:lvlJc w:val="left"/>
      <w:pPr>
        <w:ind w:left="3600" w:hanging="360"/>
      </w:pPr>
      <w:rPr>
        <w:rFonts w:ascii="Courier New" w:hAnsi="Courier New" w:hint="default"/>
      </w:rPr>
    </w:lvl>
    <w:lvl w:ilvl="5" w:tplc="784A4E04">
      <w:start w:val="1"/>
      <w:numFmt w:val="bullet"/>
      <w:lvlText w:val=""/>
      <w:lvlJc w:val="left"/>
      <w:pPr>
        <w:ind w:left="4320" w:hanging="360"/>
      </w:pPr>
      <w:rPr>
        <w:rFonts w:ascii="Wingdings" w:hAnsi="Wingdings" w:hint="default"/>
      </w:rPr>
    </w:lvl>
    <w:lvl w:ilvl="6" w:tplc="43EC395E">
      <w:start w:val="1"/>
      <w:numFmt w:val="bullet"/>
      <w:lvlText w:val=""/>
      <w:lvlJc w:val="left"/>
      <w:pPr>
        <w:ind w:left="5040" w:hanging="360"/>
      </w:pPr>
      <w:rPr>
        <w:rFonts w:ascii="Symbol" w:hAnsi="Symbol" w:hint="default"/>
      </w:rPr>
    </w:lvl>
    <w:lvl w:ilvl="7" w:tplc="2020BBAE">
      <w:start w:val="1"/>
      <w:numFmt w:val="bullet"/>
      <w:lvlText w:val="o"/>
      <w:lvlJc w:val="left"/>
      <w:pPr>
        <w:ind w:left="5760" w:hanging="360"/>
      </w:pPr>
      <w:rPr>
        <w:rFonts w:ascii="Courier New" w:hAnsi="Courier New" w:hint="default"/>
      </w:rPr>
    </w:lvl>
    <w:lvl w:ilvl="8" w:tplc="9030F16C">
      <w:start w:val="1"/>
      <w:numFmt w:val="bullet"/>
      <w:lvlText w:val=""/>
      <w:lvlJc w:val="left"/>
      <w:pPr>
        <w:ind w:left="6480" w:hanging="360"/>
      </w:pPr>
      <w:rPr>
        <w:rFonts w:ascii="Wingdings" w:hAnsi="Wingdings" w:hint="default"/>
      </w:rPr>
    </w:lvl>
  </w:abstractNum>
  <w:abstractNum w:abstractNumId="6" w15:restartNumberingAfterBreak="0">
    <w:nsid w:val="480F2AD0"/>
    <w:multiLevelType w:val="hybridMultilevel"/>
    <w:tmpl w:val="6D561D4A"/>
    <w:lvl w:ilvl="0" w:tplc="2092E9C6">
      <w:start w:val="1"/>
      <w:numFmt w:val="bullet"/>
      <w:lvlText w:val="●"/>
      <w:lvlJc w:val="left"/>
      <w:pPr>
        <w:tabs>
          <w:tab w:val="num" w:pos="720"/>
        </w:tabs>
        <w:ind w:left="720" w:hanging="360"/>
      </w:pPr>
      <w:rPr>
        <w:rFonts w:ascii="Arial" w:hAnsi="Arial" w:hint="default"/>
      </w:rPr>
    </w:lvl>
    <w:lvl w:ilvl="1" w:tplc="F2289D64" w:tentative="1">
      <w:start w:val="1"/>
      <w:numFmt w:val="bullet"/>
      <w:lvlText w:val="●"/>
      <w:lvlJc w:val="left"/>
      <w:pPr>
        <w:tabs>
          <w:tab w:val="num" w:pos="1440"/>
        </w:tabs>
        <w:ind w:left="1440" w:hanging="360"/>
      </w:pPr>
      <w:rPr>
        <w:rFonts w:ascii="Arial" w:hAnsi="Arial" w:hint="default"/>
      </w:rPr>
    </w:lvl>
    <w:lvl w:ilvl="2" w:tplc="6E5C178A" w:tentative="1">
      <w:start w:val="1"/>
      <w:numFmt w:val="bullet"/>
      <w:lvlText w:val="●"/>
      <w:lvlJc w:val="left"/>
      <w:pPr>
        <w:tabs>
          <w:tab w:val="num" w:pos="2160"/>
        </w:tabs>
        <w:ind w:left="2160" w:hanging="360"/>
      </w:pPr>
      <w:rPr>
        <w:rFonts w:ascii="Arial" w:hAnsi="Arial" w:hint="default"/>
      </w:rPr>
    </w:lvl>
    <w:lvl w:ilvl="3" w:tplc="7F3A357E" w:tentative="1">
      <w:start w:val="1"/>
      <w:numFmt w:val="bullet"/>
      <w:lvlText w:val="●"/>
      <w:lvlJc w:val="left"/>
      <w:pPr>
        <w:tabs>
          <w:tab w:val="num" w:pos="2880"/>
        </w:tabs>
        <w:ind w:left="2880" w:hanging="360"/>
      </w:pPr>
      <w:rPr>
        <w:rFonts w:ascii="Arial" w:hAnsi="Arial" w:hint="default"/>
      </w:rPr>
    </w:lvl>
    <w:lvl w:ilvl="4" w:tplc="800CDF7A" w:tentative="1">
      <w:start w:val="1"/>
      <w:numFmt w:val="bullet"/>
      <w:lvlText w:val="●"/>
      <w:lvlJc w:val="left"/>
      <w:pPr>
        <w:tabs>
          <w:tab w:val="num" w:pos="3600"/>
        </w:tabs>
        <w:ind w:left="3600" w:hanging="360"/>
      </w:pPr>
      <w:rPr>
        <w:rFonts w:ascii="Arial" w:hAnsi="Arial" w:hint="default"/>
      </w:rPr>
    </w:lvl>
    <w:lvl w:ilvl="5" w:tplc="FE722908" w:tentative="1">
      <w:start w:val="1"/>
      <w:numFmt w:val="bullet"/>
      <w:lvlText w:val="●"/>
      <w:lvlJc w:val="left"/>
      <w:pPr>
        <w:tabs>
          <w:tab w:val="num" w:pos="4320"/>
        </w:tabs>
        <w:ind w:left="4320" w:hanging="360"/>
      </w:pPr>
      <w:rPr>
        <w:rFonts w:ascii="Arial" w:hAnsi="Arial" w:hint="default"/>
      </w:rPr>
    </w:lvl>
    <w:lvl w:ilvl="6" w:tplc="A28438A2" w:tentative="1">
      <w:start w:val="1"/>
      <w:numFmt w:val="bullet"/>
      <w:lvlText w:val="●"/>
      <w:lvlJc w:val="left"/>
      <w:pPr>
        <w:tabs>
          <w:tab w:val="num" w:pos="5040"/>
        </w:tabs>
        <w:ind w:left="5040" w:hanging="360"/>
      </w:pPr>
      <w:rPr>
        <w:rFonts w:ascii="Arial" w:hAnsi="Arial" w:hint="default"/>
      </w:rPr>
    </w:lvl>
    <w:lvl w:ilvl="7" w:tplc="EFB6DF92" w:tentative="1">
      <w:start w:val="1"/>
      <w:numFmt w:val="bullet"/>
      <w:lvlText w:val="●"/>
      <w:lvlJc w:val="left"/>
      <w:pPr>
        <w:tabs>
          <w:tab w:val="num" w:pos="5760"/>
        </w:tabs>
        <w:ind w:left="5760" w:hanging="360"/>
      </w:pPr>
      <w:rPr>
        <w:rFonts w:ascii="Arial" w:hAnsi="Arial" w:hint="default"/>
      </w:rPr>
    </w:lvl>
    <w:lvl w:ilvl="8" w:tplc="9378E8B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733EA2"/>
    <w:multiLevelType w:val="multilevel"/>
    <w:tmpl w:val="F984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26DB5"/>
    <w:multiLevelType w:val="multilevel"/>
    <w:tmpl w:val="353E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812812">
    <w:abstractNumId w:val="6"/>
  </w:num>
  <w:num w:numId="2" w16cid:durableId="191918472">
    <w:abstractNumId w:val="2"/>
  </w:num>
  <w:num w:numId="3" w16cid:durableId="1610310305">
    <w:abstractNumId w:val="0"/>
  </w:num>
  <w:num w:numId="4" w16cid:durableId="1206986609">
    <w:abstractNumId w:val="4"/>
  </w:num>
  <w:num w:numId="5" w16cid:durableId="1677809454">
    <w:abstractNumId w:val="5"/>
  </w:num>
  <w:num w:numId="6" w16cid:durableId="2049446960">
    <w:abstractNumId w:val="3"/>
  </w:num>
  <w:num w:numId="7" w16cid:durableId="154343333">
    <w:abstractNumId w:val="1"/>
  </w:num>
  <w:num w:numId="8" w16cid:durableId="249430446">
    <w:abstractNumId w:val="8"/>
  </w:num>
  <w:num w:numId="9" w16cid:durableId="145610067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becca Heilman">
    <w15:presenceInfo w15:providerId="AD" w15:userId="S::Rebecca.Heilman@cgu.edu::e33c8ac4-5f48-4760-bba2-bd293b3b68fa"/>
  </w15:person>
  <w15:person w15:author="William Wyatt">
    <w15:presenceInfo w15:providerId="AD" w15:userId="S::william.wyatt@cgu.edu::5ab3afc3-d678-4ccd-8698-c4c4af7bf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37"/>
    <w:rsid w:val="00000625"/>
    <w:rsid w:val="00000A76"/>
    <w:rsid w:val="00000E56"/>
    <w:rsid w:val="000020AF"/>
    <w:rsid w:val="00002C1B"/>
    <w:rsid w:val="00002CE6"/>
    <w:rsid w:val="00002FAA"/>
    <w:rsid w:val="000044BE"/>
    <w:rsid w:val="00006E57"/>
    <w:rsid w:val="00007B56"/>
    <w:rsid w:val="000102C6"/>
    <w:rsid w:val="00013CA1"/>
    <w:rsid w:val="0001740A"/>
    <w:rsid w:val="00022684"/>
    <w:rsid w:val="0002388F"/>
    <w:rsid w:val="00024F3B"/>
    <w:rsid w:val="00025567"/>
    <w:rsid w:val="00026F79"/>
    <w:rsid w:val="00032461"/>
    <w:rsid w:val="000376BD"/>
    <w:rsid w:val="00041C8C"/>
    <w:rsid w:val="00042934"/>
    <w:rsid w:val="000444D2"/>
    <w:rsid w:val="0004540F"/>
    <w:rsid w:val="0004573E"/>
    <w:rsid w:val="00046C92"/>
    <w:rsid w:val="00047A12"/>
    <w:rsid w:val="00050506"/>
    <w:rsid w:val="00050D0A"/>
    <w:rsid w:val="00051CE9"/>
    <w:rsid w:val="000711DE"/>
    <w:rsid w:val="00073171"/>
    <w:rsid w:val="000735BC"/>
    <w:rsid w:val="000949F8"/>
    <w:rsid w:val="000952C7"/>
    <w:rsid w:val="000A1E92"/>
    <w:rsid w:val="000A643C"/>
    <w:rsid w:val="000A6CE3"/>
    <w:rsid w:val="000A70F7"/>
    <w:rsid w:val="000B12BF"/>
    <w:rsid w:val="000B2CCB"/>
    <w:rsid w:val="000B2F04"/>
    <w:rsid w:val="000B3098"/>
    <w:rsid w:val="000B42F0"/>
    <w:rsid w:val="000B4719"/>
    <w:rsid w:val="000B7F38"/>
    <w:rsid w:val="000D09C9"/>
    <w:rsid w:val="000D3BE8"/>
    <w:rsid w:val="000D3F9A"/>
    <w:rsid w:val="000D51FE"/>
    <w:rsid w:val="000F14FF"/>
    <w:rsid w:val="000F4F73"/>
    <w:rsid w:val="001009CB"/>
    <w:rsid w:val="00110267"/>
    <w:rsid w:val="001105D3"/>
    <w:rsid w:val="0011073B"/>
    <w:rsid w:val="00112D07"/>
    <w:rsid w:val="00114568"/>
    <w:rsid w:val="00115EC5"/>
    <w:rsid w:val="00121D0D"/>
    <w:rsid w:val="00123740"/>
    <w:rsid w:val="00123F46"/>
    <w:rsid w:val="00124941"/>
    <w:rsid w:val="00125F0B"/>
    <w:rsid w:val="0013100C"/>
    <w:rsid w:val="001323B4"/>
    <w:rsid w:val="00132C42"/>
    <w:rsid w:val="00134C91"/>
    <w:rsid w:val="001407CE"/>
    <w:rsid w:val="00142E41"/>
    <w:rsid w:val="00144445"/>
    <w:rsid w:val="00147657"/>
    <w:rsid w:val="00147805"/>
    <w:rsid w:val="0015138E"/>
    <w:rsid w:val="00153E7B"/>
    <w:rsid w:val="00154EFE"/>
    <w:rsid w:val="001578F5"/>
    <w:rsid w:val="00162AAE"/>
    <w:rsid w:val="00162FFA"/>
    <w:rsid w:val="00166A90"/>
    <w:rsid w:val="00167259"/>
    <w:rsid w:val="001704E3"/>
    <w:rsid w:val="00173CF3"/>
    <w:rsid w:val="001745D9"/>
    <w:rsid w:val="00177632"/>
    <w:rsid w:val="001934BE"/>
    <w:rsid w:val="00193B97"/>
    <w:rsid w:val="001A0BFE"/>
    <w:rsid w:val="001A2723"/>
    <w:rsid w:val="001A27D3"/>
    <w:rsid w:val="001A4418"/>
    <w:rsid w:val="001A6F61"/>
    <w:rsid w:val="001B06F3"/>
    <w:rsid w:val="001B0D86"/>
    <w:rsid w:val="001B7847"/>
    <w:rsid w:val="001C11F8"/>
    <w:rsid w:val="001C6314"/>
    <w:rsid w:val="001D00E4"/>
    <w:rsid w:val="001D09C8"/>
    <w:rsid w:val="001D3887"/>
    <w:rsid w:val="001D6C2E"/>
    <w:rsid w:val="001E6422"/>
    <w:rsid w:val="001F2904"/>
    <w:rsid w:val="001F3BC1"/>
    <w:rsid w:val="001F3E76"/>
    <w:rsid w:val="001F4321"/>
    <w:rsid w:val="001F61D0"/>
    <w:rsid w:val="001F744E"/>
    <w:rsid w:val="001F7C42"/>
    <w:rsid w:val="002079C7"/>
    <w:rsid w:val="00210979"/>
    <w:rsid w:val="00221637"/>
    <w:rsid w:val="002254E3"/>
    <w:rsid w:val="00225FC0"/>
    <w:rsid w:val="0022794F"/>
    <w:rsid w:val="002329BD"/>
    <w:rsid w:val="00235DD5"/>
    <w:rsid w:val="0024106D"/>
    <w:rsid w:val="00241602"/>
    <w:rsid w:val="00241D97"/>
    <w:rsid w:val="002421F3"/>
    <w:rsid w:val="00243F45"/>
    <w:rsid w:val="002521E4"/>
    <w:rsid w:val="00255755"/>
    <w:rsid w:val="00257ACA"/>
    <w:rsid w:val="00260C52"/>
    <w:rsid w:val="00264379"/>
    <w:rsid w:val="00267796"/>
    <w:rsid w:val="00271616"/>
    <w:rsid w:val="00272202"/>
    <w:rsid w:val="00275B56"/>
    <w:rsid w:val="0027658F"/>
    <w:rsid w:val="0027663D"/>
    <w:rsid w:val="002819F8"/>
    <w:rsid w:val="00282AE5"/>
    <w:rsid w:val="00294452"/>
    <w:rsid w:val="00296957"/>
    <w:rsid w:val="00297FFC"/>
    <w:rsid w:val="002A1557"/>
    <w:rsid w:val="002A3656"/>
    <w:rsid w:val="002A7AA3"/>
    <w:rsid w:val="002B06E2"/>
    <w:rsid w:val="002B0DCD"/>
    <w:rsid w:val="002B21FC"/>
    <w:rsid w:val="002B2C0C"/>
    <w:rsid w:val="002B5CFD"/>
    <w:rsid w:val="002C133B"/>
    <w:rsid w:val="002C3535"/>
    <w:rsid w:val="002C5BB4"/>
    <w:rsid w:val="002D1E19"/>
    <w:rsid w:val="002D40BF"/>
    <w:rsid w:val="002D639E"/>
    <w:rsid w:val="002D6610"/>
    <w:rsid w:val="002D6C39"/>
    <w:rsid w:val="002D7C4A"/>
    <w:rsid w:val="002E50BB"/>
    <w:rsid w:val="002F0D6E"/>
    <w:rsid w:val="002F1EDC"/>
    <w:rsid w:val="002F276D"/>
    <w:rsid w:val="002F69A3"/>
    <w:rsid w:val="00300D68"/>
    <w:rsid w:val="00302ACC"/>
    <w:rsid w:val="00304FA2"/>
    <w:rsid w:val="003054C5"/>
    <w:rsid w:val="00306442"/>
    <w:rsid w:val="00311BED"/>
    <w:rsid w:val="0031396B"/>
    <w:rsid w:val="00320397"/>
    <w:rsid w:val="00320ECF"/>
    <w:rsid w:val="003213E0"/>
    <w:rsid w:val="00324DDB"/>
    <w:rsid w:val="00325CA9"/>
    <w:rsid w:val="00326937"/>
    <w:rsid w:val="00330CAB"/>
    <w:rsid w:val="00332A48"/>
    <w:rsid w:val="0033366C"/>
    <w:rsid w:val="00343C3D"/>
    <w:rsid w:val="0034710E"/>
    <w:rsid w:val="0035217D"/>
    <w:rsid w:val="003543DD"/>
    <w:rsid w:val="0035615F"/>
    <w:rsid w:val="003567A6"/>
    <w:rsid w:val="00357E67"/>
    <w:rsid w:val="003610C8"/>
    <w:rsid w:val="0036467C"/>
    <w:rsid w:val="0036630F"/>
    <w:rsid w:val="00370571"/>
    <w:rsid w:val="00371C4B"/>
    <w:rsid w:val="00372935"/>
    <w:rsid w:val="00375FF7"/>
    <w:rsid w:val="003770FE"/>
    <w:rsid w:val="003773FC"/>
    <w:rsid w:val="00383284"/>
    <w:rsid w:val="00385D6D"/>
    <w:rsid w:val="00386058"/>
    <w:rsid w:val="0038744A"/>
    <w:rsid w:val="00395714"/>
    <w:rsid w:val="003957C0"/>
    <w:rsid w:val="00396328"/>
    <w:rsid w:val="003A1342"/>
    <w:rsid w:val="003A441A"/>
    <w:rsid w:val="003A4C5F"/>
    <w:rsid w:val="003A5EFA"/>
    <w:rsid w:val="003B1379"/>
    <w:rsid w:val="003B3310"/>
    <w:rsid w:val="003B5FDC"/>
    <w:rsid w:val="003B978E"/>
    <w:rsid w:val="003C0CFD"/>
    <w:rsid w:val="003C236C"/>
    <w:rsid w:val="003C4B56"/>
    <w:rsid w:val="003D0AFC"/>
    <w:rsid w:val="003D35F5"/>
    <w:rsid w:val="003D700D"/>
    <w:rsid w:val="003E2552"/>
    <w:rsid w:val="003E2955"/>
    <w:rsid w:val="003E43F4"/>
    <w:rsid w:val="003E493D"/>
    <w:rsid w:val="003E4E84"/>
    <w:rsid w:val="003E71DD"/>
    <w:rsid w:val="003F0663"/>
    <w:rsid w:val="003F2AC2"/>
    <w:rsid w:val="003F3140"/>
    <w:rsid w:val="003F4FEE"/>
    <w:rsid w:val="003F5DBB"/>
    <w:rsid w:val="00402133"/>
    <w:rsid w:val="00403E62"/>
    <w:rsid w:val="0040489C"/>
    <w:rsid w:val="00407BD3"/>
    <w:rsid w:val="00411DF9"/>
    <w:rsid w:val="00412A5D"/>
    <w:rsid w:val="00415428"/>
    <w:rsid w:val="00415852"/>
    <w:rsid w:val="00421505"/>
    <w:rsid w:val="00424139"/>
    <w:rsid w:val="004264B6"/>
    <w:rsid w:val="00426723"/>
    <w:rsid w:val="0043594B"/>
    <w:rsid w:val="00440213"/>
    <w:rsid w:val="00442F49"/>
    <w:rsid w:val="00444687"/>
    <w:rsid w:val="004465A4"/>
    <w:rsid w:val="00447A2C"/>
    <w:rsid w:val="00455668"/>
    <w:rsid w:val="00460B31"/>
    <w:rsid w:val="00465886"/>
    <w:rsid w:val="004741C1"/>
    <w:rsid w:val="00475224"/>
    <w:rsid w:val="00475F00"/>
    <w:rsid w:val="00477755"/>
    <w:rsid w:val="00483BC7"/>
    <w:rsid w:val="00484A53"/>
    <w:rsid w:val="00486974"/>
    <w:rsid w:val="00493585"/>
    <w:rsid w:val="004960B9"/>
    <w:rsid w:val="004A02D9"/>
    <w:rsid w:val="004A7F2D"/>
    <w:rsid w:val="004B1672"/>
    <w:rsid w:val="004B2132"/>
    <w:rsid w:val="004B34B7"/>
    <w:rsid w:val="004B3B5D"/>
    <w:rsid w:val="004B4C5E"/>
    <w:rsid w:val="004B5490"/>
    <w:rsid w:val="004B763D"/>
    <w:rsid w:val="004C2BF1"/>
    <w:rsid w:val="004C2F8C"/>
    <w:rsid w:val="004C5887"/>
    <w:rsid w:val="004C61C1"/>
    <w:rsid w:val="004C7728"/>
    <w:rsid w:val="004D01D6"/>
    <w:rsid w:val="004D1B5D"/>
    <w:rsid w:val="004D2F73"/>
    <w:rsid w:val="004D44B6"/>
    <w:rsid w:val="004D47F6"/>
    <w:rsid w:val="004D65C5"/>
    <w:rsid w:val="004E0C59"/>
    <w:rsid w:val="004E27D4"/>
    <w:rsid w:val="004E401D"/>
    <w:rsid w:val="004E4408"/>
    <w:rsid w:val="004E58F8"/>
    <w:rsid w:val="004E7FD5"/>
    <w:rsid w:val="004F0ADD"/>
    <w:rsid w:val="004F1509"/>
    <w:rsid w:val="004F16AF"/>
    <w:rsid w:val="004F21EB"/>
    <w:rsid w:val="004F222B"/>
    <w:rsid w:val="004F5C4A"/>
    <w:rsid w:val="004F746D"/>
    <w:rsid w:val="005001D2"/>
    <w:rsid w:val="0050061C"/>
    <w:rsid w:val="005031F5"/>
    <w:rsid w:val="005034F0"/>
    <w:rsid w:val="00505B2E"/>
    <w:rsid w:val="0050636D"/>
    <w:rsid w:val="00511429"/>
    <w:rsid w:val="005114F3"/>
    <w:rsid w:val="00516D14"/>
    <w:rsid w:val="005218DA"/>
    <w:rsid w:val="0052338F"/>
    <w:rsid w:val="0052354F"/>
    <w:rsid w:val="00523DB8"/>
    <w:rsid w:val="00523EC1"/>
    <w:rsid w:val="00524075"/>
    <w:rsid w:val="00526766"/>
    <w:rsid w:val="005334A4"/>
    <w:rsid w:val="0053422F"/>
    <w:rsid w:val="00536CC4"/>
    <w:rsid w:val="00541DF5"/>
    <w:rsid w:val="00544A75"/>
    <w:rsid w:val="00550ADA"/>
    <w:rsid w:val="00555E79"/>
    <w:rsid w:val="00560024"/>
    <w:rsid w:val="00560E83"/>
    <w:rsid w:val="0056391A"/>
    <w:rsid w:val="00565695"/>
    <w:rsid w:val="0057084C"/>
    <w:rsid w:val="0057086B"/>
    <w:rsid w:val="00570BFF"/>
    <w:rsid w:val="00575CA2"/>
    <w:rsid w:val="00575ED0"/>
    <w:rsid w:val="005A09A2"/>
    <w:rsid w:val="005A50A4"/>
    <w:rsid w:val="005A66BA"/>
    <w:rsid w:val="005A7578"/>
    <w:rsid w:val="005B0BEE"/>
    <w:rsid w:val="005B23FA"/>
    <w:rsid w:val="005B53C5"/>
    <w:rsid w:val="005B5C28"/>
    <w:rsid w:val="005B770A"/>
    <w:rsid w:val="005C06AF"/>
    <w:rsid w:val="005C601E"/>
    <w:rsid w:val="005D6675"/>
    <w:rsid w:val="005D778A"/>
    <w:rsid w:val="005D7C15"/>
    <w:rsid w:val="005E048E"/>
    <w:rsid w:val="005E08CD"/>
    <w:rsid w:val="005E1EB0"/>
    <w:rsid w:val="005E3C84"/>
    <w:rsid w:val="005E608D"/>
    <w:rsid w:val="005E69A7"/>
    <w:rsid w:val="005F0F47"/>
    <w:rsid w:val="005F2062"/>
    <w:rsid w:val="005F3491"/>
    <w:rsid w:val="005F44F8"/>
    <w:rsid w:val="005F6785"/>
    <w:rsid w:val="0060019A"/>
    <w:rsid w:val="00614216"/>
    <w:rsid w:val="00623D21"/>
    <w:rsid w:val="00631B04"/>
    <w:rsid w:val="00631C13"/>
    <w:rsid w:val="006339D6"/>
    <w:rsid w:val="00633DBD"/>
    <w:rsid w:val="00636570"/>
    <w:rsid w:val="00636E87"/>
    <w:rsid w:val="00642F30"/>
    <w:rsid w:val="006433A4"/>
    <w:rsid w:val="0064629D"/>
    <w:rsid w:val="0066174F"/>
    <w:rsid w:val="0066303D"/>
    <w:rsid w:val="006666BA"/>
    <w:rsid w:val="00667DF9"/>
    <w:rsid w:val="00667F0A"/>
    <w:rsid w:val="00672443"/>
    <w:rsid w:val="00673B2E"/>
    <w:rsid w:val="00684F5A"/>
    <w:rsid w:val="00685C45"/>
    <w:rsid w:val="00687792"/>
    <w:rsid w:val="00687B3A"/>
    <w:rsid w:val="00687C58"/>
    <w:rsid w:val="00690F5B"/>
    <w:rsid w:val="00695DE9"/>
    <w:rsid w:val="00696108"/>
    <w:rsid w:val="006976CF"/>
    <w:rsid w:val="00697D95"/>
    <w:rsid w:val="006A0C9A"/>
    <w:rsid w:val="006A1860"/>
    <w:rsid w:val="006A6B66"/>
    <w:rsid w:val="006A7AF9"/>
    <w:rsid w:val="006B03AB"/>
    <w:rsid w:val="006B092D"/>
    <w:rsid w:val="006B240F"/>
    <w:rsid w:val="006B30F0"/>
    <w:rsid w:val="006B4E6B"/>
    <w:rsid w:val="006B63F9"/>
    <w:rsid w:val="006B67F5"/>
    <w:rsid w:val="006C1635"/>
    <w:rsid w:val="006C6722"/>
    <w:rsid w:val="006C7160"/>
    <w:rsid w:val="006D21B1"/>
    <w:rsid w:val="006D2872"/>
    <w:rsid w:val="006D6254"/>
    <w:rsid w:val="006D7F61"/>
    <w:rsid w:val="006E50C0"/>
    <w:rsid w:val="006F0C19"/>
    <w:rsid w:val="006F3BE5"/>
    <w:rsid w:val="006F3E90"/>
    <w:rsid w:val="006F614E"/>
    <w:rsid w:val="00701835"/>
    <w:rsid w:val="0070186E"/>
    <w:rsid w:val="00702718"/>
    <w:rsid w:val="00702789"/>
    <w:rsid w:val="00712C79"/>
    <w:rsid w:val="007140D8"/>
    <w:rsid w:val="0071592A"/>
    <w:rsid w:val="00722F66"/>
    <w:rsid w:val="00723028"/>
    <w:rsid w:val="007232DF"/>
    <w:rsid w:val="00723E11"/>
    <w:rsid w:val="00726DB5"/>
    <w:rsid w:val="0074204A"/>
    <w:rsid w:val="00742D4A"/>
    <w:rsid w:val="00743E7E"/>
    <w:rsid w:val="00744A9D"/>
    <w:rsid w:val="00747663"/>
    <w:rsid w:val="00747DF8"/>
    <w:rsid w:val="007500BE"/>
    <w:rsid w:val="00751C8D"/>
    <w:rsid w:val="007640FF"/>
    <w:rsid w:val="00764A3F"/>
    <w:rsid w:val="007673BB"/>
    <w:rsid w:val="00770A6F"/>
    <w:rsid w:val="00773D5A"/>
    <w:rsid w:val="00774E75"/>
    <w:rsid w:val="007776CE"/>
    <w:rsid w:val="00792499"/>
    <w:rsid w:val="007947A0"/>
    <w:rsid w:val="00795ED2"/>
    <w:rsid w:val="007A13F2"/>
    <w:rsid w:val="007A4C6F"/>
    <w:rsid w:val="007A5660"/>
    <w:rsid w:val="007A5BE0"/>
    <w:rsid w:val="007A6D44"/>
    <w:rsid w:val="007A7891"/>
    <w:rsid w:val="007B7172"/>
    <w:rsid w:val="007C242C"/>
    <w:rsid w:val="007C43F6"/>
    <w:rsid w:val="007C44EB"/>
    <w:rsid w:val="007C4819"/>
    <w:rsid w:val="007C54EA"/>
    <w:rsid w:val="007C60FE"/>
    <w:rsid w:val="007D0A36"/>
    <w:rsid w:val="007D1EC5"/>
    <w:rsid w:val="007D282F"/>
    <w:rsid w:val="007D39E3"/>
    <w:rsid w:val="007E30B4"/>
    <w:rsid w:val="007E7A4A"/>
    <w:rsid w:val="007F188B"/>
    <w:rsid w:val="007F4113"/>
    <w:rsid w:val="007F43F8"/>
    <w:rsid w:val="007F6A8D"/>
    <w:rsid w:val="007F6ADC"/>
    <w:rsid w:val="008046C5"/>
    <w:rsid w:val="008051A4"/>
    <w:rsid w:val="00810EF0"/>
    <w:rsid w:val="00811473"/>
    <w:rsid w:val="00811766"/>
    <w:rsid w:val="00812A97"/>
    <w:rsid w:val="0081311C"/>
    <w:rsid w:val="008134B1"/>
    <w:rsid w:val="00814D3B"/>
    <w:rsid w:val="00816F4A"/>
    <w:rsid w:val="00817075"/>
    <w:rsid w:val="00823654"/>
    <w:rsid w:val="00825692"/>
    <w:rsid w:val="00827163"/>
    <w:rsid w:val="008275A2"/>
    <w:rsid w:val="00827814"/>
    <w:rsid w:val="00830A5E"/>
    <w:rsid w:val="00831AE0"/>
    <w:rsid w:val="008325C8"/>
    <w:rsid w:val="0083386B"/>
    <w:rsid w:val="00840009"/>
    <w:rsid w:val="00840819"/>
    <w:rsid w:val="008417E7"/>
    <w:rsid w:val="00842FFE"/>
    <w:rsid w:val="008435CA"/>
    <w:rsid w:val="008444D7"/>
    <w:rsid w:val="00847BD8"/>
    <w:rsid w:val="00853163"/>
    <w:rsid w:val="00853DC3"/>
    <w:rsid w:val="008578C0"/>
    <w:rsid w:val="00862EFF"/>
    <w:rsid w:val="00873355"/>
    <w:rsid w:val="008748F4"/>
    <w:rsid w:val="00875BCF"/>
    <w:rsid w:val="00876BFD"/>
    <w:rsid w:val="008846D0"/>
    <w:rsid w:val="00885D63"/>
    <w:rsid w:val="00893FA7"/>
    <w:rsid w:val="00897768"/>
    <w:rsid w:val="008A0C6A"/>
    <w:rsid w:val="008A2066"/>
    <w:rsid w:val="008A479D"/>
    <w:rsid w:val="008A52F4"/>
    <w:rsid w:val="008A5C20"/>
    <w:rsid w:val="008A62CE"/>
    <w:rsid w:val="008A6B38"/>
    <w:rsid w:val="008B0872"/>
    <w:rsid w:val="008B428D"/>
    <w:rsid w:val="008C251D"/>
    <w:rsid w:val="008C2EAA"/>
    <w:rsid w:val="008C6326"/>
    <w:rsid w:val="008C734F"/>
    <w:rsid w:val="008D126C"/>
    <w:rsid w:val="008D4FF0"/>
    <w:rsid w:val="008E6DB5"/>
    <w:rsid w:val="008F5A82"/>
    <w:rsid w:val="00903A4D"/>
    <w:rsid w:val="0090410D"/>
    <w:rsid w:val="00905172"/>
    <w:rsid w:val="009057AC"/>
    <w:rsid w:val="00905F8B"/>
    <w:rsid w:val="00907247"/>
    <w:rsid w:val="00911020"/>
    <w:rsid w:val="00912186"/>
    <w:rsid w:val="00916BF8"/>
    <w:rsid w:val="00920B29"/>
    <w:rsid w:val="009346AB"/>
    <w:rsid w:val="00936468"/>
    <w:rsid w:val="009470B8"/>
    <w:rsid w:val="009526E0"/>
    <w:rsid w:val="00955E4A"/>
    <w:rsid w:val="009564B2"/>
    <w:rsid w:val="00961C9D"/>
    <w:rsid w:val="00962109"/>
    <w:rsid w:val="009661F9"/>
    <w:rsid w:val="0097106A"/>
    <w:rsid w:val="0097273F"/>
    <w:rsid w:val="00977F7F"/>
    <w:rsid w:val="00980A9A"/>
    <w:rsid w:val="00984079"/>
    <w:rsid w:val="00985907"/>
    <w:rsid w:val="00990507"/>
    <w:rsid w:val="00994422"/>
    <w:rsid w:val="00995173"/>
    <w:rsid w:val="0099714A"/>
    <w:rsid w:val="009A2A97"/>
    <w:rsid w:val="009B3AFB"/>
    <w:rsid w:val="009B42BD"/>
    <w:rsid w:val="009B7500"/>
    <w:rsid w:val="009C2B97"/>
    <w:rsid w:val="009C4CAB"/>
    <w:rsid w:val="009C625A"/>
    <w:rsid w:val="009C68DB"/>
    <w:rsid w:val="009D18FE"/>
    <w:rsid w:val="009D322E"/>
    <w:rsid w:val="009D3DD4"/>
    <w:rsid w:val="009D57B4"/>
    <w:rsid w:val="009D5BA4"/>
    <w:rsid w:val="009D6BA2"/>
    <w:rsid w:val="009D6D11"/>
    <w:rsid w:val="009E2ABD"/>
    <w:rsid w:val="009E3B94"/>
    <w:rsid w:val="009E5851"/>
    <w:rsid w:val="009E5FA0"/>
    <w:rsid w:val="009E6F58"/>
    <w:rsid w:val="009E7AA3"/>
    <w:rsid w:val="009E7C25"/>
    <w:rsid w:val="009E7E16"/>
    <w:rsid w:val="009F072A"/>
    <w:rsid w:val="009F449F"/>
    <w:rsid w:val="009F6409"/>
    <w:rsid w:val="00A01D35"/>
    <w:rsid w:val="00A0411E"/>
    <w:rsid w:val="00A05061"/>
    <w:rsid w:val="00A1291E"/>
    <w:rsid w:val="00A13530"/>
    <w:rsid w:val="00A141A9"/>
    <w:rsid w:val="00A200E9"/>
    <w:rsid w:val="00A23F1D"/>
    <w:rsid w:val="00A329F2"/>
    <w:rsid w:val="00A339C8"/>
    <w:rsid w:val="00A369F7"/>
    <w:rsid w:val="00A36CAD"/>
    <w:rsid w:val="00A414E4"/>
    <w:rsid w:val="00A414E5"/>
    <w:rsid w:val="00A43185"/>
    <w:rsid w:val="00A43DB0"/>
    <w:rsid w:val="00A45506"/>
    <w:rsid w:val="00A4734F"/>
    <w:rsid w:val="00A4794B"/>
    <w:rsid w:val="00A52E15"/>
    <w:rsid w:val="00A54B66"/>
    <w:rsid w:val="00A54C1D"/>
    <w:rsid w:val="00A56451"/>
    <w:rsid w:val="00A615D2"/>
    <w:rsid w:val="00A627D8"/>
    <w:rsid w:val="00A63BDF"/>
    <w:rsid w:val="00A643D5"/>
    <w:rsid w:val="00A71A71"/>
    <w:rsid w:val="00A720B6"/>
    <w:rsid w:val="00A85DFB"/>
    <w:rsid w:val="00A92BC3"/>
    <w:rsid w:val="00A936C6"/>
    <w:rsid w:val="00A9584D"/>
    <w:rsid w:val="00A95F34"/>
    <w:rsid w:val="00AA3C01"/>
    <w:rsid w:val="00AB12C8"/>
    <w:rsid w:val="00AB4121"/>
    <w:rsid w:val="00AB4405"/>
    <w:rsid w:val="00AB49D5"/>
    <w:rsid w:val="00AC2B92"/>
    <w:rsid w:val="00AC3453"/>
    <w:rsid w:val="00AC7258"/>
    <w:rsid w:val="00AD3039"/>
    <w:rsid w:val="00AE04C7"/>
    <w:rsid w:val="00AE70A9"/>
    <w:rsid w:val="00AF18CC"/>
    <w:rsid w:val="00AF46A3"/>
    <w:rsid w:val="00AF7F9B"/>
    <w:rsid w:val="00B01CE7"/>
    <w:rsid w:val="00B078E3"/>
    <w:rsid w:val="00B07A77"/>
    <w:rsid w:val="00B10934"/>
    <w:rsid w:val="00B11B10"/>
    <w:rsid w:val="00B11E7A"/>
    <w:rsid w:val="00B13C96"/>
    <w:rsid w:val="00B14426"/>
    <w:rsid w:val="00B14493"/>
    <w:rsid w:val="00B14CBA"/>
    <w:rsid w:val="00B16640"/>
    <w:rsid w:val="00B168BE"/>
    <w:rsid w:val="00B17311"/>
    <w:rsid w:val="00B20975"/>
    <w:rsid w:val="00B247DF"/>
    <w:rsid w:val="00B26840"/>
    <w:rsid w:val="00B320B3"/>
    <w:rsid w:val="00B32880"/>
    <w:rsid w:val="00B33A74"/>
    <w:rsid w:val="00B34A17"/>
    <w:rsid w:val="00B3515D"/>
    <w:rsid w:val="00B41F6D"/>
    <w:rsid w:val="00B42AB7"/>
    <w:rsid w:val="00B43A7E"/>
    <w:rsid w:val="00B441C3"/>
    <w:rsid w:val="00B4565E"/>
    <w:rsid w:val="00B4704C"/>
    <w:rsid w:val="00B50548"/>
    <w:rsid w:val="00B550E0"/>
    <w:rsid w:val="00B61383"/>
    <w:rsid w:val="00B6713B"/>
    <w:rsid w:val="00B71EDE"/>
    <w:rsid w:val="00B7421E"/>
    <w:rsid w:val="00B8035D"/>
    <w:rsid w:val="00B85C43"/>
    <w:rsid w:val="00B868DA"/>
    <w:rsid w:val="00B868F4"/>
    <w:rsid w:val="00B87AEC"/>
    <w:rsid w:val="00B92B1F"/>
    <w:rsid w:val="00B9335E"/>
    <w:rsid w:val="00B9462C"/>
    <w:rsid w:val="00BA00C4"/>
    <w:rsid w:val="00BA32A6"/>
    <w:rsid w:val="00BA3540"/>
    <w:rsid w:val="00BA4705"/>
    <w:rsid w:val="00BA6161"/>
    <w:rsid w:val="00BB68A8"/>
    <w:rsid w:val="00BC204A"/>
    <w:rsid w:val="00BC3A7F"/>
    <w:rsid w:val="00BC5EF6"/>
    <w:rsid w:val="00BC6D25"/>
    <w:rsid w:val="00BD10C2"/>
    <w:rsid w:val="00BE0060"/>
    <w:rsid w:val="00BF28DC"/>
    <w:rsid w:val="00BF2F87"/>
    <w:rsid w:val="00BF58AB"/>
    <w:rsid w:val="00BF5E1C"/>
    <w:rsid w:val="00BF7CF0"/>
    <w:rsid w:val="00C00462"/>
    <w:rsid w:val="00C03001"/>
    <w:rsid w:val="00C0479B"/>
    <w:rsid w:val="00C058D8"/>
    <w:rsid w:val="00C06DAE"/>
    <w:rsid w:val="00C11C7C"/>
    <w:rsid w:val="00C121E9"/>
    <w:rsid w:val="00C14B5D"/>
    <w:rsid w:val="00C152CC"/>
    <w:rsid w:val="00C160AB"/>
    <w:rsid w:val="00C17BEC"/>
    <w:rsid w:val="00C24C01"/>
    <w:rsid w:val="00C26A27"/>
    <w:rsid w:val="00C26A78"/>
    <w:rsid w:val="00C307B3"/>
    <w:rsid w:val="00C31456"/>
    <w:rsid w:val="00C3474E"/>
    <w:rsid w:val="00C3560E"/>
    <w:rsid w:val="00C407FC"/>
    <w:rsid w:val="00C42075"/>
    <w:rsid w:val="00C433CB"/>
    <w:rsid w:val="00C466A4"/>
    <w:rsid w:val="00C46746"/>
    <w:rsid w:val="00C5098F"/>
    <w:rsid w:val="00C54D24"/>
    <w:rsid w:val="00C5521C"/>
    <w:rsid w:val="00C55F07"/>
    <w:rsid w:val="00C56E26"/>
    <w:rsid w:val="00C643A3"/>
    <w:rsid w:val="00C65613"/>
    <w:rsid w:val="00C6780E"/>
    <w:rsid w:val="00C74EF8"/>
    <w:rsid w:val="00C76D18"/>
    <w:rsid w:val="00C81345"/>
    <w:rsid w:val="00C81401"/>
    <w:rsid w:val="00C8143D"/>
    <w:rsid w:val="00C82C15"/>
    <w:rsid w:val="00C83119"/>
    <w:rsid w:val="00C85AE5"/>
    <w:rsid w:val="00C912B2"/>
    <w:rsid w:val="00C9689B"/>
    <w:rsid w:val="00CA2C28"/>
    <w:rsid w:val="00CA5980"/>
    <w:rsid w:val="00CA620C"/>
    <w:rsid w:val="00CB060E"/>
    <w:rsid w:val="00CB2EC8"/>
    <w:rsid w:val="00CB3937"/>
    <w:rsid w:val="00CB471F"/>
    <w:rsid w:val="00CB4B12"/>
    <w:rsid w:val="00CB679E"/>
    <w:rsid w:val="00CB7052"/>
    <w:rsid w:val="00CC5706"/>
    <w:rsid w:val="00CD0B47"/>
    <w:rsid w:val="00CD228A"/>
    <w:rsid w:val="00CD5B54"/>
    <w:rsid w:val="00CE28EF"/>
    <w:rsid w:val="00CE3675"/>
    <w:rsid w:val="00CE3CE6"/>
    <w:rsid w:val="00CE62FD"/>
    <w:rsid w:val="00CE7D01"/>
    <w:rsid w:val="00CF7ECA"/>
    <w:rsid w:val="00D03B6A"/>
    <w:rsid w:val="00D0583D"/>
    <w:rsid w:val="00D12ACB"/>
    <w:rsid w:val="00D1383F"/>
    <w:rsid w:val="00D16147"/>
    <w:rsid w:val="00D17730"/>
    <w:rsid w:val="00D20F83"/>
    <w:rsid w:val="00D2601F"/>
    <w:rsid w:val="00D277F3"/>
    <w:rsid w:val="00D30475"/>
    <w:rsid w:val="00D3141E"/>
    <w:rsid w:val="00D33123"/>
    <w:rsid w:val="00D33738"/>
    <w:rsid w:val="00D33DA7"/>
    <w:rsid w:val="00D412E6"/>
    <w:rsid w:val="00D41877"/>
    <w:rsid w:val="00D465F2"/>
    <w:rsid w:val="00D5417D"/>
    <w:rsid w:val="00D567B4"/>
    <w:rsid w:val="00D60442"/>
    <w:rsid w:val="00D64158"/>
    <w:rsid w:val="00D70700"/>
    <w:rsid w:val="00D73D7F"/>
    <w:rsid w:val="00D73DEC"/>
    <w:rsid w:val="00D776FF"/>
    <w:rsid w:val="00D8304D"/>
    <w:rsid w:val="00D840BF"/>
    <w:rsid w:val="00D92139"/>
    <w:rsid w:val="00D958E4"/>
    <w:rsid w:val="00D960FC"/>
    <w:rsid w:val="00D971DD"/>
    <w:rsid w:val="00DA10DC"/>
    <w:rsid w:val="00DA3A90"/>
    <w:rsid w:val="00DA570C"/>
    <w:rsid w:val="00DB0313"/>
    <w:rsid w:val="00DB22CE"/>
    <w:rsid w:val="00DB3CA5"/>
    <w:rsid w:val="00DB4132"/>
    <w:rsid w:val="00DB7F32"/>
    <w:rsid w:val="00DC2CC5"/>
    <w:rsid w:val="00DC58CA"/>
    <w:rsid w:val="00DC660D"/>
    <w:rsid w:val="00DC79C0"/>
    <w:rsid w:val="00DD0256"/>
    <w:rsid w:val="00DD1191"/>
    <w:rsid w:val="00DD2D4E"/>
    <w:rsid w:val="00DD64A6"/>
    <w:rsid w:val="00DE0805"/>
    <w:rsid w:val="00DE3021"/>
    <w:rsid w:val="00DE3112"/>
    <w:rsid w:val="00DE42B0"/>
    <w:rsid w:val="00DE4978"/>
    <w:rsid w:val="00DE57B9"/>
    <w:rsid w:val="00DE6D02"/>
    <w:rsid w:val="00DF2BA2"/>
    <w:rsid w:val="00DF743D"/>
    <w:rsid w:val="00E023B4"/>
    <w:rsid w:val="00E03249"/>
    <w:rsid w:val="00E0387F"/>
    <w:rsid w:val="00E04054"/>
    <w:rsid w:val="00E0797C"/>
    <w:rsid w:val="00E126AD"/>
    <w:rsid w:val="00E12E44"/>
    <w:rsid w:val="00E12EA0"/>
    <w:rsid w:val="00E16869"/>
    <w:rsid w:val="00E1693B"/>
    <w:rsid w:val="00E22AF0"/>
    <w:rsid w:val="00E2673B"/>
    <w:rsid w:val="00E26AFC"/>
    <w:rsid w:val="00E3056D"/>
    <w:rsid w:val="00E3164B"/>
    <w:rsid w:val="00E31AD7"/>
    <w:rsid w:val="00E32F43"/>
    <w:rsid w:val="00E3604A"/>
    <w:rsid w:val="00E42791"/>
    <w:rsid w:val="00E53DC0"/>
    <w:rsid w:val="00E57864"/>
    <w:rsid w:val="00E64593"/>
    <w:rsid w:val="00E70816"/>
    <w:rsid w:val="00E73B2D"/>
    <w:rsid w:val="00E740A7"/>
    <w:rsid w:val="00E74981"/>
    <w:rsid w:val="00E8333D"/>
    <w:rsid w:val="00E84B70"/>
    <w:rsid w:val="00E8691E"/>
    <w:rsid w:val="00E86AF6"/>
    <w:rsid w:val="00E8763F"/>
    <w:rsid w:val="00E87D2E"/>
    <w:rsid w:val="00E8D398"/>
    <w:rsid w:val="00E91C28"/>
    <w:rsid w:val="00E91EE1"/>
    <w:rsid w:val="00E93EAF"/>
    <w:rsid w:val="00E94259"/>
    <w:rsid w:val="00E973DD"/>
    <w:rsid w:val="00EA012E"/>
    <w:rsid w:val="00EA0D03"/>
    <w:rsid w:val="00EA5FD7"/>
    <w:rsid w:val="00EB3DD1"/>
    <w:rsid w:val="00EB579A"/>
    <w:rsid w:val="00EC0C0A"/>
    <w:rsid w:val="00EC1134"/>
    <w:rsid w:val="00EC26C5"/>
    <w:rsid w:val="00EC3E39"/>
    <w:rsid w:val="00EC5687"/>
    <w:rsid w:val="00ED0906"/>
    <w:rsid w:val="00ED0AEA"/>
    <w:rsid w:val="00ED2253"/>
    <w:rsid w:val="00ED3876"/>
    <w:rsid w:val="00ED41F8"/>
    <w:rsid w:val="00ED5300"/>
    <w:rsid w:val="00ED7387"/>
    <w:rsid w:val="00EE020D"/>
    <w:rsid w:val="00EE0322"/>
    <w:rsid w:val="00EE2B06"/>
    <w:rsid w:val="00EE7E6D"/>
    <w:rsid w:val="00EF170B"/>
    <w:rsid w:val="00EF26D9"/>
    <w:rsid w:val="00EF27FD"/>
    <w:rsid w:val="00EF5D16"/>
    <w:rsid w:val="00EF6AA6"/>
    <w:rsid w:val="00F00143"/>
    <w:rsid w:val="00F002DF"/>
    <w:rsid w:val="00F01244"/>
    <w:rsid w:val="00F016C4"/>
    <w:rsid w:val="00F05FE2"/>
    <w:rsid w:val="00F06387"/>
    <w:rsid w:val="00F07A7D"/>
    <w:rsid w:val="00F07E1E"/>
    <w:rsid w:val="00F10678"/>
    <w:rsid w:val="00F127A4"/>
    <w:rsid w:val="00F132CB"/>
    <w:rsid w:val="00F153AC"/>
    <w:rsid w:val="00F17F06"/>
    <w:rsid w:val="00F21133"/>
    <w:rsid w:val="00F220F2"/>
    <w:rsid w:val="00F2277B"/>
    <w:rsid w:val="00F22B2B"/>
    <w:rsid w:val="00F24A9C"/>
    <w:rsid w:val="00F25237"/>
    <w:rsid w:val="00F31568"/>
    <w:rsid w:val="00F33111"/>
    <w:rsid w:val="00F34856"/>
    <w:rsid w:val="00F3628D"/>
    <w:rsid w:val="00F376B9"/>
    <w:rsid w:val="00F402B1"/>
    <w:rsid w:val="00F4297C"/>
    <w:rsid w:val="00F467DE"/>
    <w:rsid w:val="00F46AB7"/>
    <w:rsid w:val="00F51E98"/>
    <w:rsid w:val="00F52A37"/>
    <w:rsid w:val="00F70FCA"/>
    <w:rsid w:val="00F75CE9"/>
    <w:rsid w:val="00F7695A"/>
    <w:rsid w:val="00F76BFE"/>
    <w:rsid w:val="00F8120F"/>
    <w:rsid w:val="00F8144F"/>
    <w:rsid w:val="00F817C2"/>
    <w:rsid w:val="00F830E1"/>
    <w:rsid w:val="00F8732F"/>
    <w:rsid w:val="00F91E71"/>
    <w:rsid w:val="00FA0222"/>
    <w:rsid w:val="00FA0C59"/>
    <w:rsid w:val="00FA0D17"/>
    <w:rsid w:val="00FA13C6"/>
    <w:rsid w:val="00FA15DF"/>
    <w:rsid w:val="00FA453B"/>
    <w:rsid w:val="00FA468A"/>
    <w:rsid w:val="00FA523D"/>
    <w:rsid w:val="00FA5FDA"/>
    <w:rsid w:val="00FB4495"/>
    <w:rsid w:val="00FC3065"/>
    <w:rsid w:val="00FC4345"/>
    <w:rsid w:val="00FD0CA2"/>
    <w:rsid w:val="00FD42A0"/>
    <w:rsid w:val="00FD50A8"/>
    <w:rsid w:val="00FD6952"/>
    <w:rsid w:val="00FE04E6"/>
    <w:rsid w:val="00FE0F2F"/>
    <w:rsid w:val="00FE156F"/>
    <w:rsid w:val="00FE2411"/>
    <w:rsid w:val="00FE2451"/>
    <w:rsid w:val="00FE4937"/>
    <w:rsid w:val="00FE5A04"/>
    <w:rsid w:val="00FF3167"/>
    <w:rsid w:val="00FF4D76"/>
    <w:rsid w:val="00FF6F3D"/>
    <w:rsid w:val="00FF6FE2"/>
    <w:rsid w:val="00FF7F0B"/>
    <w:rsid w:val="014104FA"/>
    <w:rsid w:val="0158B6F5"/>
    <w:rsid w:val="016329BB"/>
    <w:rsid w:val="017D4980"/>
    <w:rsid w:val="01A59EB4"/>
    <w:rsid w:val="01CF605B"/>
    <w:rsid w:val="0231A017"/>
    <w:rsid w:val="028DB1EB"/>
    <w:rsid w:val="02A3B3EC"/>
    <w:rsid w:val="02CA7106"/>
    <w:rsid w:val="02E49F7B"/>
    <w:rsid w:val="0373AB18"/>
    <w:rsid w:val="049E7395"/>
    <w:rsid w:val="04E9DF3D"/>
    <w:rsid w:val="0550E54C"/>
    <w:rsid w:val="05918587"/>
    <w:rsid w:val="05AA1208"/>
    <w:rsid w:val="05AC029C"/>
    <w:rsid w:val="063AB761"/>
    <w:rsid w:val="06AF7816"/>
    <w:rsid w:val="06C66C2D"/>
    <w:rsid w:val="06CAA178"/>
    <w:rsid w:val="074C31F6"/>
    <w:rsid w:val="077D966A"/>
    <w:rsid w:val="080BEB87"/>
    <w:rsid w:val="0865B2EF"/>
    <w:rsid w:val="0913406E"/>
    <w:rsid w:val="091399BE"/>
    <w:rsid w:val="0934716F"/>
    <w:rsid w:val="09844750"/>
    <w:rsid w:val="0989114E"/>
    <w:rsid w:val="09B42B10"/>
    <w:rsid w:val="0AB32EEE"/>
    <w:rsid w:val="0B149096"/>
    <w:rsid w:val="0B5A8080"/>
    <w:rsid w:val="0B618DED"/>
    <w:rsid w:val="0B7B11F6"/>
    <w:rsid w:val="0B7B19B2"/>
    <w:rsid w:val="0B7D06A0"/>
    <w:rsid w:val="0B8926A6"/>
    <w:rsid w:val="0BAE7EF1"/>
    <w:rsid w:val="0BD40123"/>
    <w:rsid w:val="0C6199B8"/>
    <w:rsid w:val="0C6FA0DC"/>
    <w:rsid w:val="0C9BB837"/>
    <w:rsid w:val="0D1A2D7C"/>
    <w:rsid w:val="0E116A83"/>
    <w:rsid w:val="0E15F039"/>
    <w:rsid w:val="0E41C15D"/>
    <w:rsid w:val="0E4DB187"/>
    <w:rsid w:val="0E6FCADF"/>
    <w:rsid w:val="0E8CEBF8"/>
    <w:rsid w:val="0EE518B1"/>
    <w:rsid w:val="0F323893"/>
    <w:rsid w:val="0F4652B9"/>
    <w:rsid w:val="0F73FFFC"/>
    <w:rsid w:val="0FC64D48"/>
    <w:rsid w:val="102F7793"/>
    <w:rsid w:val="105B5553"/>
    <w:rsid w:val="10A7FFB7"/>
    <w:rsid w:val="10D4B263"/>
    <w:rsid w:val="10E79584"/>
    <w:rsid w:val="112D1C06"/>
    <w:rsid w:val="11609DD8"/>
    <w:rsid w:val="1218D8A4"/>
    <w:rsid w:val="1267134F"/>
    <w:rsid w:val="133D77FC"/>
    <w:rsid w:val="1386074A"/>
    <w:rsid w:val="13FC249C"/>
    <w:rsid w:val="142CDB19"/>
    <w:rsid w:val="14D06E7F"/>
    <w:rsid w:val="15667975"/>
    <w:rsid w:val="15890F16"/>
    <w:rsid w:val="15EB6D83"/>
    <w:rsid w:val="161DDDEB"/>
    <w:rsid w:val="16423948"/>
    <w:rsid w:val="165D8E93"/>
    <w:rsid w:val="16656BE7"/>
    <w:rsid w:val="168A82E9"/>
    <w:rsid w:val="17453304"/>
    <w:rsid w:val="17B661F5"/>
    <w:rsid w:val="17C2B29B"/>
    <w:rsid w:val="17C5D34D"/>
    <w:rsid w:val="17C638EB"/>
    <w:rsid w:val="17C7866C"/>
    <w:rsid w:val="18347D0A"/>
    <w:rsid w:val="186C094C"/>
    <w:rsid w:val="18B88A70"/>
    <w:rsid w:val="18B93530"/>
    <w:rsid w:val="18CB8E40"/>
    <w:rsid w:val="18D4E176"/>
    <w:rsid w:val="18E415BB"/>
    <w:rsid w:val="190FBA91"/>
    <w:rsid w:val="19456687"/>
    <w:rsid w:val="197D9A31"/>
    <w:rsid w:val="198C3AB3"/>
    <w:rsid w:val="19943EEC"/>
    <w:rsid w:val="19A32BB6"/>
    <w:rsid w:val="19B03C2F"/>
    <w:rsid w:val="19CC0862"/>
    <w:rsid w:val="1A0B47A2"/>
    <w:rsid w:val="1A3B6619"/>
    <w:rsid w:val="1A40C95A"/>
    <w:rsid w:val="1A44639A"/>
    <w:rsid w:val="1A5C5C96"/>
    <w:rsid w:val="1AB0E687"/>
    <w:rsid w:val="1B05F1A8"/>
    <w:rsid w:val="1B06F9C6"/>
    <w:rsid w:val="1B817640"/>
    <w:rsid w:val="1B90CE78"/>
    <w:rsid w:val="1B913B5B"/>
    <w:rsid w:val="1B9E68D9"/>
    <w:rsid w:val="1C8F417E"/>
    <w:rsid w:val="1D0430C0"/>
    <w:rsid w:val="1D1A6117"/>
    <w:rsid w:val="1D86A67B"/>
    <w:rsid w:val="1DA80845"/>
    <w:rsid w:val="1DEB5328"/>
    <w:rsid w:val="1DEE6D1F"/>
    <w:rsid w:val="1E46B3C0"/>
    <w:rsid w:val="1E6E2710"/>
    <w:rsid w:val="1E9E028F"/>
    <w:rsid w:val="1ECB6CBA"/>
    <w:rsid w:val="1F8144C7"/>
    <w:rsid w:val="1F9813FE"/>
    <w:rsid w:val="1FC5643C"/>
    <w:rsid w:val="1FD7F174"/>
    <w:rsid w:val="200556B7"/>
    <w:rsid w:val="2017B193"/>
    <w:rsid w:val="20981220"/>
    <w:rsid w:val="20C8A6DD"/>
    <w:rsid w:val="20C9B2F2"/>
    <w:rsid w:val="21B65071"/>
    <w:rsid w:val="21BAC5DD"/>
    <w:rsid w:val="21EDB28F"/>
    <w:rsid w:val="220F7793"/>
    <w:rsid w:val="22510178"/>
    <w:rsid w:val="2262FA02"/>
    <w:rsid w:val="23438DEC"/>
    <w:rsid w:val="234CC073"/>
    <w:rsid w:val="236C133D"/>
    <w:rsid w:val="23AD7A77"/>
    <w:rsid w:val="2453D93B"/>
    <w:rsid w:val="24780DCC"/>
    <w:rsid w:val="24E04548"/>
    <w:rsid w:val="24F1974F"/>
    <w:rsid w:val="24FB3F36"/>
    <w:rsid w:val="250B7176"/>
    <w:rsid w:val="257ABA1B"/>
    <w:rsid w:val="259CDCCD"/>
    <w:rsid w:val="25B2C5CE"/>
    <w:rsid w:val="26013E8E"/>
    <w:rsid w:val="260B7C22"/>
    <w:rsid w:val="2614C85A"/>
    <w:rsid w:val="26321397"/>
    <w:rsid w:val="263F869C"/>
    <w:rsid w:val="2648CA28"/>
    <w:rsid w:val="26507ED4"/>
    <w:rsid w:val="26756772"/>
    <w:rsid w:val="27BAA5E6"/>
    <w:rsid w:val="27C8675A"/>
    <w:rsid w:val="287C1715"/>
    <w:rsid w:val="28BFA88C"/>
    <w:rsid w:val="28C3794A"/>
    <w:rsid w:val="28FD9707"/>
    <w:rsid w:val="293BD49C"/>
    <w:rsid w:val="29484A34"/>
    <w:rsid w:val="295B58A4"/>
    <w:rsid w:val="29929189"/>
    <w:rsid w:val="29CCA79C"/>
    <w:rsid w:val="29E9C0CC"/>
    <w:rsid w:val="2A25706A"/>
    <w:rsid w:val="2A71B6AB"/>
    <w:rsid w:val="2B73660D"/>
    <w:rsid w:val="2B866BAC"/>
    <w:rsid w:val="2B9FD1CF"/>
    <w:rsid w:val="2C2FBBF9"/>
    <w:rsid w:val="2C45F6B9"/>
    <w:rsid w:val="2CDB4C4B"/>
    <w:rsid w:val="2CF1F1C7"/>
    <w:rsid w:val="2D1396D4"/>
    <w:rsid w:val="2E236313"/>
    <w:rsid w:val="2E3892AF"/>
    <w:rsid w:val="2E6BD2BD"/>
    <w:rsid w:val="2E7DDA8E"/>
    <w:rsid w:val="2EA97F6C"/>
    <w:rsid w:val="2EE4D531"/>
    <w:rsid w:val="2F12A5BE"/>
    <w:rsid w:val="2F7FD56E"/>
    <w:rsid w:val="2F9B52ED"/>
    <w:rsid w:val="2FA5F175"/>
    <w:rsid w:val="2FB99422"/>
    <w:rsid w:val="305D404F"/>
    <w:rsid w:val="306554C0"/>
    <w:rsid w:val="30705173"/>
    <w:rsid w:val="30A7FCAF"/>
    <w:rsid w:val="30AE8ED3"/>
    <w:rsid w:val="30AF1F8E"/>
    <w:rsid w:val="30FD809E"/>
    <w:rsid w:val="30FDBF90"/>
    <w:rsid w:val="310821D3"/>
    <w:rsid w:val="31377D4F"/>
    <w:rsid w:val="31A52F06"/>
    <w:rsid w:val="31D60B96"/>
    <w:rsid w:val="3231592E"/>
    <w:rsid w:val="33F41A33"/>
    <w:rsid w:val="349C62A7"/>
    <w:rsid w:val="34F2E126"/>
    <w:rsid w:val="351CAF5B"/>
    <w:rsid w:val="3612CFF1"/>
    <w:rsid w:val="361C0CFD"/>
    <w:rsid w:val="3653659A"/>
    <w:rsid w:val="36D23811"/>
    <w:rsid w:val="37E867A0"/>
    <w:rsid w:val="3836E237"/>
    <w:rsid w:val="38526DD9"/>
    <w:rsid w:val="386438AB"/>
    <w:rsid w:val="388B97A8"/>
    <w:rsid w:val="38A9F39C"/>
    <w:rsid w:val="38AF9B80"/>
    <w:rsid w:val="39412A21"/>
    <w:rsid w:val="39FEF5DE"/>
    <w:rsid w:val="3A1C44E9"/>
    <w:rsid w:val="3A712D1B"/>
    <w:rsid w:val="3BA2B5A2"/>
    <w:rsid w:val="3BE184F4"/>
    <w:rsid w:val="3C5ED4AE"/>
    <w:rsid w:val="3C5F97FB"/>
    <w:rsid w:val="3CB80855"/>
    <w:rsid w:val="3D4326AC"/>
    <w:rsid w:val="3D69F47B"/>
    <w:rsid w:val="3D87ED5F"/>
    <w:rsid w:val="3DBD0877"/>
    <w:rsid w:val="3E5FF7AA"/>
    <w:rsid w:val="3E97AC2F"/>
    <w:rsid w:val="3E993988"/>
    <w:rsid w:val="3F047439"/>
    <w:rsid w:val="3F2A82BC"/>
    <w:rsid w:val="3F2F5EA5"/>
    <w:rsid w:val="3F40BB3C"/>
    <w:rsid w:val="3F51CD2C"/>
    <w:rsid w:val="4008C76B"/>
    <w:rsid w:val="4017CBFD"/>
    <w:rsid w:val="406E9B7B"/>
    <w:rsid w:val="40CBCDFE"/>
    <w:rsid w:val="41485934"/>
    <w:rsid w:val="414DE701"/>
    <w:rsid w:val="41748F27"/>
    <w:rsid w:val="41ACE501"/>
    <w:rsid w:val="41C47613"/>
    <w:rsid w:val="4292A9FC"/>
    <w:rsid w:val="429E0364"/>
    <w:rsid w:val="42D5C76A"/>
    <w:rsid w:val="42DC46D7"/>
    <w:rsid w:val="42EA4B69"/>
    <w:rsid w:val="42EBE0BC"/>
    <w:rsid w:val="42FBFF8A"/>
    <w:rsid w:val="431214FF"/>
    <w:rsid w:val="432250DA"/>
    <w:rsid w:val="43449ABA"/>
    <w:rsid w:val="43CD95C5"/>
    <w:rsid w:val="4443D691"/>
    <w:rsid w:val="44974557"/>
    <w:rsid w:val="4499F2BC"/>
    <w:rsid w:val="44B2AA4C"/>
    <w:rsid w:val="44C3CA45"/>
    <w:rsid w:val="44F7FECF"/>
    <w:rsid w:val="4505AF8D"/>
    <w:rsid w:val="455F03EE"/>
    <w:rsid w:val="4567CD34"/>
    <w:rsid w:val="4580DBC9"/>
    <w:rsid w:val="45ECF665"/>
    <w:rsid w:val="464C4A83"/>
    <w:rsid w:val="479DCE21"/>
    <w:rsid w:val="489A5279"/>
    <w:rsid w:val="48EB71F2"/>
    <w:rsid w:val="4947BA05"/>
    <w:rsid w:val="49AA2942"/>
    <w:rsid w:val="49B5DDA0"/>
    <w:rsid w:val="49D63019"/>
    <w:rsid w:val="4ADBDFCA"/>
    <w:rsid w:val="4B002AF0"/>
    <w:rsid w:val="4B270D52"/>
    <w:rsid w:val="4BE0AFD9"/>
    <w:rsid w:val="4BE62171"/>
    <w:rsid w:val="4C0AB740"/>
    <w:rsid w:val="4CBC8AD0"/>
    <w:rsid w:val="4CDF0C37"/>
    <w:rsid w:val="4CE80F18"/>
    <w:rsid w:val="4D05A8E8"/>
    <w:rsid w:val="4D3F4EDF"/>
    <w:rsid w:val="4D5F5242"/>
    <w:rsid w:val="4D8B352E"/>
    <w:rsid w:val="4D9B90E5"/>
    <w:rsid w:val="4DB2F040"/>
    <w:rsid w:val="4DB693AE"/>
    <w:rsid w:val="4DBBA490"/>
    <w:rsid w:val="4E7BCA6C"/>
    <w:rsid w:val="4F8BCA6E"/>
    <w:rsid w:val="50860648"/>
    <w:rsid w:val="50A11433"/>
    <w:rsid w:val="50C56BF1"/>
    <w:rsid w:val="50ED8BC6"/>
    <w:rsid w:val="51398D27"/>
    <w:rsid w:val="516144DB"/>
    <w:rsid w:val="5162AF4B"/>
    <w:rsid w:val="519AB19A"/>
    <w:rsid w:val="52663C03"/>
    <w:rsid w:val="52B501BF"/>
    <w:rsid w:val="54B13A8B"/>
    <w:rsid w:val="54C419F6"/>
    <w:rsid w:val="558239E4"/>
    <w:rsid w:val="5591D21F"/>
    <w:rsid w:val="55C3CB77"/>
    <w:rsid w:val="55DAB59D"/>
    <w:rsid w:val="5613EDCD"/>
    <w:rsid w:val="56D701E6"/>
    <w:rsid w:val="56EED091"/>
    <w:rsid w:val="57008887"/>
    <w:rsid w:val="57522CC6"/>
    <w:rsid w:val="5755B2E0"/>
    <w:rsid w:val="57BA7849"/>
    <w:rsid w:val="58928F15"/>
    <w:rsid w:val="58A5E403"/>
    <w:rsid w:val="58F93F31"/>
    <w:rsid w:val="5972AFC5"/>
    <w:rsid w:val="598310FA"/>
    <w:rsid w:val="59AA509F"/>
    <w:rsid w:val="59B87257"/>
    <w:rsid w:val="59D9D424"/>
    <w:rsid w:val="5A69578A"/>
    <w:rsid w:val="5B898D6A"/>
    <w:rsid w:val="5B9E4CD1"/>
    <w:rsid w:val="5C1F63D0"/>
    <w:rsid w:val="5C993EA5"/>
    <w:rsid w:val="5CA3FEB2"/>
    <w:rsid w:val="5CC4B532"/>
    <w:rsid w:val="5CE5B863"/>
    <w:rsid w:val="5D08F615"/>
    <w:rsid w:val="5D2D19DB"/>
    <w:rsid w:val="5D5062D4"/>
    <w:rsid w:val="5D9BD6E9"/>
    <w:rsid w:val="5D9C6454"/>
    <w:rsid w:val="5DDF7A12"/>
    <w:rsid w:val="5EEE301D"/>
    <w:rsid w:val="5F01A99F"/>
    <w:rsid w:val="5F0623E0"/>
    <w:rsid w:val="5FBF6006"/>
    <w:rsid w:val="5FD551C8"/>
    <w:rsid w:val="5FDB04A0"/>
    <w:rsid w:val="6027B77D"/>
    <w:rsid w:val="60AEA2D7"/>
    <w:rsid w:val="61747F7E"/>
    <w:rsid w:val="61CCBC4A"/>
    <w:rsid w:val="61D96652"/>
    <w:rsid w:val="620DD287"/>
    <w:rsid w:val="622875E5"/>
    <w:rsid w:val="62495F5B"/>
    <w:rsid w:val="62A5AE80"/>
    <w:rsid w:val="630DA226"/>
    <w:rsid w:val="637C45DD"/>
    <w:rsid w:val="638C1F9D"/>
    <w:rsid w:val="63C418B8"/>
    <w:rsid w:val="63EE0374"/>
    <w:rsid w:val="641C027E"/>
    <w:rsid w:val="6426700C"/>
    <w:rsid w:val="64271033"/>
    <w:rsid w:val="6502AEF2"/>
    <w:rsid w:val="650CF666"/>
    <w:rsid w:val="657294B6"/>
    <w:rsid w:val="65E4687D"/>
    <w:rsid w:val="664DA4F5"/>
    <w:rsid w:val="664F2FFB"/>
    <w:rsid w:val="66A9A058"/>
    <w:rsid w:val="66ED0A58"/>
    <w:rsid w:val="67B451A3"/>
    <w:rsid w:val="67E14CB5"/>
    <w:rsid w:val="6887D9B6"/>
    <w:rsid w:val="68BFD21F"/>
    <w:rsid w:val="68E02960"/>
    <w:rsid w:val="6902FB3E"/>
    <w:rsid w:val="69F13055"/>
    <w:rsid w:val="6A01D320"/>
    <w:rsid w:val="6A1209D7"/>
    <w:rsid w:val="6B05C956"/>
    <w:rsid w:val="6B37F121"/>
    <w:rsid w:val="6B6556CC"/>
    <w:rsid w:val="6BD42322"/>
    <w:rsid w:val="6CAB96D4"/>
    <w:rsid w:val="6CC5EB07"/>
    <w:rsid w:val="6CE1D297"/>
    <w:rsid w:val="6D2B0C67"/>
    <w:rsid w:val="6D2FEF5B"/>
    <w:rsid w:val="6D86A985"/>
    <w:rsid w:val="6DC65D35"/>
    <w:rsid w:val="6E075D80"/>
    <w:rsid w:val="6E4CFA20"/>
    <w:rsid w:val="6F1C84AB"/>
    <w:rsid w:val="6F5D3CFE"/>
    <w:rsid w:val="6F799D7F"/>
    <w:rsid w:val="6FC8F77E"/>
    <w:rsid w:val="6FCC11A8"/>
    <w:rsid w:val="6FD68F8C"/>
    <w:rsid w:val="70158317"/>
    <w:rsid w:val="701BBBE2"/>
    <w:rsid w:val="706DCFD7"/>
    <w:rsid w:val="708FAAED"/>
    <w:rsid w:val="70BA3AF2"/>
    <w:rsid w:val="70F437AE"/>
    <w:rsid w:val="7107C49B"/>
    <w:rsid w:val="715238D0"/>
    <w:rsid w:val="71816FC2"/>
    <w:rsid w:val="7186C2C7"/>
    <w:rsid w:val="7243E289"/>
    <w:rsid w:val="7262243E"/>
    <w:rsid w:val="729C924D"/>
    <w:rsid w:val="72B523F4"/>
    <w:rsid w:val="72BB597D"/>
    <w:rsid w:val="7314A44D"/>
    <w:rsid w:val="73576522"/>
    <w:rsid w:val="73C2EF12"/>
    <w:rsid w:val="73E9B8A6"/>
    <w:rsid w:val="746C35B4"/>
    <w:rsid w:val="749B9A10"/>
    <w:rsid w:val="74A0C5C9"/>
    <w:rsid w:val="74B1AECA"/>
    <w:rsid w:val="751E3D9E"/>
    <w:rsid w:val="752036AC"/>
    <w:rsid w:val="753D53D4"/>
    <w:rsid w:val="755EEF7B"/>
    <w:rsid w:val="762E2BC7"/>
    <w:rsid w:val="76BE0A36"/>
    <w:rsid w:val="76E5422F"/>
    <w:rsid w:val="7741570B"/>
    <w:rsid w:val="776BAE4A"/>
    <w:rsid w:val="780044DF"/>
    <w:rsid w:val="78AAF9F4"/>
    <w:rsid w:val="78BD80D0"/>
    <w:rsid w:val="793D88F7"/>
    <w:rsid w:val="7947AB47"/>
    <w:rsid w:val="794991CA"/>
    <w:rsid w:val="7981B29D"/>
    <w:rsid w:val="7A23496B"/>
    <w:rsid w:val="7A730781"/>
    <w:rsid w:val="7AD19C40"/>
    <w:rsid w:val="7B74FACA"/>
    <w:rsid w:val="7BD82C14"/>
    <w:rsid w:val="7BFB397F"/>
    <w:rsid w:val="7CDDF9A3"/>
    <w:rsid w:val="7D22719D"/>
    <w:rsid w:val="7DA83835"/>
    <w:rsid w:val="7E5FF8AB"/>
    <w:rsid w:val="7E87A882"/>
    <w:rsid w:val="7E9ADF88"/>
    <w:rsid w:val="7ED7BCF8"/>
    <w:rsid w:val="7EE4765C"/>
    <w:rsid w:val="7F087F0F"/>
    <w:rsid w:val="7F52C3D6"/>
    <w:rsid w:val="7F603E5A"/>
    <w:rsid w:val="7F750CE9"/>
    <w:rsid w:val="7F987F21"/>
    <w:rsid w:val="7FDBC7A9"/>
    <w:rsid w:val="7FE4BA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73BB"/>
  <w14:defaultImageDpi w14:val="32767"/>
  <w15:chartTrackingRefBased/>
  <w15:docId w15:val="{4264FE27-7391-4373-A5CC-D3BAA96DF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Normal Shamini"/>
    <w:qFormat/>
    <w:rsid w:val="00A4734F"/>
    <w:pPr>
      <w:spacing w:after="60"/>
    </w:pPr>
    <w:rPr>
      <w:rFonts w:eastAsiaTheme="majorEastAsia" w:cs="Calibri"/>
      <w:kern w:val="0"/>
      <w:sz w:val="22"/>
      <w:szCs w:val="22"/>
      <w14:ligatures w14:val="none"/>
    </w:rPr>
  </w:style>
  <w:style w:type="paragraph" w:styleId="Heading1">
    <w:name w:val="heading 1"/>
    <w:aliases w:val="Shamini Heading 1"/>
    <w:basedOn w:val="Normal"/>
    <w:next w:val="Normal"/>
    <w:link w:val="Heading1Char"/>
    <w:uiPriority w:val="9"/>
    <w:qFormat/>
    <w:rsid w:val="00742D4A"/>
    <w:pPr>
      <w:keepNext/>
      <w:keepLines/>
      <w:spacing w:after="40"/>
      <w:jc w:val="center"/>
      <w:outlineLvl w:val="0"/>
    </w:pPr>
    <w:rPr>
      <w:rFonts w:asciiTheme="majorHAnsi" w:hAnsiTheme="majorHAnsi" w:cstheme="majorBidi"/>
      <w:b/>
      <w:color w:val="0F4761" w:themeColor="accent1" w:themeShade="BF"/>
      <w:sz w:val="28"/>
      <w:szCs w:val="32"/>
    </w:rPr>
  </w:style>
  <w:style w:type="paragraph" w:styleId="Heading2">
    <w:name w:val="heading 2"/>
    <w:aliases w:val="Heading 2 PFF"/>
    <w:basedOn w:val="Normal"/>
    <w:next w:val="Normal"/>
    <w:link w:val="Heading2Char"/>
    <w:uiPriority w:val="9"/>
    <w:unhideWhenUsed/>
    <w:qFormat/>
    <w:rsid w:val="00D958E4"/>
    <w:pPr>
      <w:keepNext/>
      <w:keepLines/>
      <w:spacing w:before="40" w:after="0"/>
      <w:outlineLvl w:val="1"/>
    </w:pPr>
    <w:rPr>
      <w:rFonts w:asciiTheme="majorHAnsi" w:hAnsiTheme="majorHAnsi" w:cstheme="majorBidi"/>
      <w:b/>
      <w:color w:val="0F4761" w:themeColor="accent1" w:themeShade="BF"/>
      <w:sz w:val="24"/>
      <w:szCs w:val="26"/>
    </w:rPr>
  </w:style>
  <w:style w:type="paragraph" w:styleId="Heading3">
    <w:name w:val="heading 3"/>
    <w:basedOn w:val="Normal"/>
    <w:next w:val="Normal"/>
    <w:link w:val="Heading3Char"/>
    <w:uiPriority w:val="9"/>
    <w:semiHidden/>
    <w:unhideWhenUsed/>
    <w:qFormat/>
    <w:rsid w:val="00FE4937"/>
    <w:pPr>
      <w:keepNext/>
      <w:keepLines/>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937"/>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FE4937"/>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FE4937"/>
    <w:pPr>
      <w:keepNext/>
      <w:keepLines/>
      <w:spacing w:before="40" w:after="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FE4937"/>
    <w:pPr>
      <w:keepNext/>
      <w:keepLines/>
      <w:spacing w:before="40" w:after="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FE4937"/>
    <w:pPr>
      <w:keepNext/>
      <w:keepLines/>
      <w:spacing w:after="0"/>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FE4937"/>
    <w:pPr>
      <w:keepNext/>
      <w:keepLines/>
      <w:spacing w:after="0"/>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hamini Heading 1 Char"/>
    <w:basedOn w:val="DefaultParagraphFont"/>
    <w:link w:val="Heading1"/>
    <w:uiPriority w:val="9"/>
    <w:rsid w:val="00742D4A"/>
    <w:rPr>
      <w:rFonts w:asciiTheme="majorHAnsi" w:eastAsiaTheme="majorEastAsia" w:hAnsiTheme="majorHAnsi" w:cstheme="majorBidi"/>
      <w:b/>
      <w:color w:val="0F4761" w:themeColor="accent1" w:themeShade="BF"/>
      <w:sz w:val="28"/>
      <w:szCs w:val="32"/>
    </w:rPr>
  </w:style>
  <w:style w:type="character" w:customStyle="1" w:styleId="Heading2Char">
    <w:name w:val="Heading 2 Char"/>
    <w:aliases w:val="Heading 2 PFF Char"/>
    <w:basedOn w:val="DefaultParagraphFont"/>
    <w:link w:val="Heading2"/>
    <w:uiPriority w:val="9"/>
    <w:rsid w:val="00D958E4"/>
    <w:rPr>
      <w:rFonts w:asciiTheme="majorHAnsi" w:eastAsiaTheme="majorEastAsia" w:hAnsiTheme="majorHAnsi" w:cstheme="majorBidi"/>
      <w:b/>
      <w:color w:val="0F4761" w:themeColor="accent1" w:themeShade="BF"/>
      <w:szCs w:val="26"/>
    </w:rPr>
  </w:style>
  <w:style w:type="paragraph" w:customStyle="1" w:styleId="ReferencesSTEAM">
    <w:name w:val="References STEAM"/>
    <w:basedOn w:val="Normal"/>
    <w:qFormat/>
    <w:rsid w:val="008435CA"/>
    <w:pPr>
      <w:ind w:left="360" w:hanging="360"/>
    </w:pPr>
  </w:style>
  <w:style w:type="character" w:customStyle="1" w:styleId="Heading3Char">
    <w:name w:val="Heading 3 Char"/>
    <w:basedOn w:val="DefaultParagraphFont"/>
    <w:link w:val="Heading3"/>
    <w:uiPriority w:val="9"/>
    <w:semiHidden/>
    <w:rsid w:val="00FE4937"/>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FE4937"/>
    <w:rPr>
      <w:rFonts w:eastAsiaTheme="majorEastAsia"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semiHidden/>
    <w:rsid w:val="00FE4937"/>
    <w:rPr>
      <w:rFonts w:eastAsiaTheme="majorEastAsia"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FE4937"/>
    <w:rPr>
      <w:rFonts w:eastAsiaTheme="majorEastAsia" w:cstheme="majorBidi"/>
      <w:i/>
      <w:iCs/>
      <w:color w:val="595959" w:themeColor="text1" w:themeTint="A6"/>
      <w:kern w:val="0"/>
      <w:sz w:val="22"/>
      <w:szCs w:val="22"/>
      <w14:ligatures w14:val="none"/>
    </w:rPr>
  </w:style>
  <w:style w:type="character" w:customStyle="1" w:styleId="Heading7Char">
    <w:name w:val="Heading 7 Char"/>
    <w:basedOn w:val="DefaultParagraphFont"/>
    <w:link w:val="Heading7"/>
    <w:uiPriority w:val="9"/>
    <w:semiHidden/>
    <w:rsid w:val="00FE4937"/>
    <w:rPr>
      <w:rFonts w:eastAsiaTheme="majorEastAsia" w:cstheme="majorBidi"/>
      <w:color w:val="595959" w:themeColor="text1" w:themeTint="A6"/>
      <w:kern w:val="0"/>
      <w:sz w:val="22"/>
      <w:szCs w:val="22"/>
      <w14:ligatures w14:val="none"/>
    </w:rPr>
  </w:style>
  <w:style w:type="character" w:customStyle="1" w:styleId="Heading8Char">
    <w:name w:val="Heading 8 Char"/>
    <w:basedOn w:val="DefaultParagraphFont"/>
    <w:link w:val="Heading8"/>
    <w:uiPriority w:val="9"/>
    <w:semiHidden/>
    <w:rsid w:val="00FE4937"/>
    <w:rPr>
      <w:rFonts w:eastAsiaTheme="majorEastAsia" w:cstheme="majorBidi"/>
      <w:i/>
      <w:iCs/>
      <w:color w:val="272727" w:themeColor="text1" w:themeTint="D8"/>
      <w:kern w:val="0"/>
      <w:sz w:val="22"/>
      <w:szCs w:val="22"/>
      <w14:ligatures w14:val="none"/>
    </w:rPr>
  </w:style>
  <w:style w:type="character" w:customStyle="1" w:styleId="Heading9Char">
    <w:name w:val="Heading 9 Char"/>
    <w:basedOn w:val="DefaultParagraphFont"/>
    <w:link w:val="Heading9"/>
    <w:uiPriority w:val="9"/>
    <w:semiHidden/>
    <w:rsid w:val="00FE4937"/>
    <w:rPr>
      <w:rFonts w:eastAsiaTheme="majorEastAsia" w:cstheme="majorBidi"/>
      <w:color w:val="272727" w:themeColor="text1" w:themeTint="D8"/>
      <w:kern w:val="0"/>
      <w:sz w:val="22"/>
      <w:szCs w:val="22"/>
      <w14:ligatures w14:val="none"/>
    </w:rPr>
  </w:style>
  <w:style w:type="paragraph" w:styleId="Title">
    <w:name w:val="Title"/>
    <w:basedOn w:val="Normal"/>
    <w:next w:val="Normal"/>
    <w:link w:val="TitleChar"/>
    <w:uiPriority w:val="10"/>
    <w:qFormat/>
    <w:rsid w:val="00FE4937"/>
    <w:pPr>
      <w:spacing w:after="80"/>
      <w:contextualSpacing/>
    </w:pPr>
    <w:rPr>
      <w:rFonts w:asciiTheme="majorHAnsi" w:hAnsiTheme="majorHAnsi" w:cstheme="majorBidi"/>
      <w:spacing w:val="-10"/>
      <w:kern w:val="28"/>
      <w:sz w:val="56"/>
      <w:szCs w:val="56"/>
    </w:rPr>
  </w:style>
  <w:style w:type="character" w:customStyle="1" w:styleId="TitleChar">
    <w:name w:val="Title Char"/>
    <w:basedOn w:val="DefaultParagraphFont"/>
    <w:link w:val="Title"/>
    <w:uiPriority w:val="10"/>
    <w:rsid w:val="00FE493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E4937"/>
    <w:pPr>
      <w:numPr>
        <w:ilvl w:val="1"/>
      </w:numPr>
      <w:spacing w:after="160"/>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93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E49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4937"/>
    <w:rPr>
      <w:rFonts w:eastAsiaTheme="majorEastAsia" w:cs="Calibri"/>
      <w:i/>
      <w:iCs/>
      <w:color w:val="404040" w:themeColor="text1" w:themeTint="BF"/>
      <w:kern w:val="0"/>
      <w:sz w:val="22"/>
      <w:szCs w:val="22"/>
      <w14:ligatures w14:val="none"/>
    </w:rPr>
  </w:style>
  <w:style w:type="paragraph" w:styleId="ListParagraph">
    <w:name w:val="List Paragraph"/>
    <w:basedOn w:val="Normal"/>
    <w:uiPriority w:val="34"/>
    <w:qFormat/>
    <w:rsid w:val="00FE4937"/>
    <w:pPr>
      <w:ind w:left="720"/>
      <w:contextualSpacing/>
    </w:pPr>
  </w:style>
  <w:style w:type="character" w:styleId="IntenseEmphasis">
    <w:name w:val="Intense Emphasis"/>
    <w:basedOn w:val="DefaultParagraphFont"/>
    <w:uiPriority w:val="21"/>
    <w:qFormat/>
    <w:rsid w:val="00FE4937"/>
    <w:rPr>
      <w:i/>
      <w:iCs/>
      <w:color w:val="0F4761" w:themeColor="accent1" w:themeShade="BF"/>
    </w:rPr>
  </w:style>
  <w:style w:type="paragraph" w:styleId="IntenseQuote">
    <w:name w:val="Intense Quote"/>
    <w:basedOn w:val="Normal"/>
    <w:next w:val="Normal"/>
    <w:link w:val="IntenseQuoteChar"/>
    <w:uiPriority w:val="30"/>
    <w:qFormat/>
    <w:rsid w:val="00FE4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937"/>
    <w:rPr>
      <w:rFonts w:eastAsiaTheme="majorEastAsia" w:cs="Calibri"/>
      <w:i/>
      <w:iCs/>
      <w:color w:val="0F4761" w:themeColor="accent1" w:themeShade="BF"/>
      <w:kern w:val="0"/>
      <w:sz w:val="22"/>
      <w:szCs w:val="22"/>
      <w14:ligatures w14:val="none"/>
    </w:rPr>
  </w:style>
  <w:style w:type="character" w:styleId="IntenseReference">
    <w:name w:val="Intense Reference"/>
    <w:basedOn w:val="DefaultParagraphFont"/>
    <w:uiPriority w:val="32"/>
    <w:qFormat/>
    <w:rsid w:val="00FE4937"/>
    <w:rPr>
      <w:b/>
      <w:bCs/>
      <w:smallCaps/>
      <w:color w:val="0F4761" w:themeColor="accent1" w:themeShade="BF"/>
      <w:spacing w:val="5"/>
    </w:rPr>
  </w:style>
  <w:style w:type="paragraph" w:customStyle="1" w:styleId="Body">
    <w:name w:val="Body"/>
    <w:rsid w:val="00FE4937"/>
    <w:pPr>
      <w:pBdr>
        <w:top w:val="nil"/>
        <w:left w:val="nil"/>
        <w:bottom w:val="nil"/>
        <w:right w:val="nil"/>
        <w:between w:val="nil"/>
        <w:bar w:val="nil"/>
      </w:pBdr>
    </w:pPr>
    <w:rPr>
      <w:rFonts w:ascii="Helvetica Neue" w:eastAsia="Arial Unicode MS" w:hAnsi="Helvetica Neue" w:cs="Arial Unicode MS"/>
      <w:color w:val="000000"/>
      <w:kern w:val="0"/>
      <w:sz w:val="22"/>
      <w:szCs w:val="22"/>
      <w:bdr w:val="nil"/>
      <w14:textOutline w14:w="0" w14:cap="flat" w14:cmpd="sng" w14:algn="ctr">
        <w14:noFill/>
        <w14:prstDash w14:val="solid"/>
        <w14:bevel/>
      </w14:textOutline>
      <w14:ligatures w14:val="none"/>
    </w:rPr>
  </w:style>
  <w:style w:type="table" w:styleId="TableGrid">
    <w:name w:val="Table Grid"/>
    <w:basedOn w:val="TableNormal"/>
    <w:uiPriority w:val="39"/>
    <w:rsid w:val="00C42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7BD8"/>
    <w:rPr>
      <w:color w:val="467886"/>
      <w:u w:val="single"/>
    </w:rPr>
  </w:style>
  <w:style w:type="character" w:styleId="CommentReference">
    <w:name w:val="annotation reference"/>
    <w:basedOn w:val="DefaultParagraphFont"/>
    <w:uiPriority w:val="99"/>
    <w:semiHidden/>
    <w:unhideWhenUsed/>
    <w:rsid w:val="00ED3876"/>
    <w:rPr>
      <w:sz w:val="16"/>
      <w:szCs w:val="16"/>
    </w:rPr>
  </w:style>
  <w:style w:type="paragraph" w:styleId="CommentText">
    <w:name w:val="annotation text"/>
    <w:basedOn w:val="Normal"/>
    <w:link w:val="CommentTextChar"/>
    <w:uiPriority w:val="99"/>
    <w:unhideWhenUsed/>
    <w:rsid w:val="00ED3876"/>
    <w:rPr>
      <w:sz w:val="20"/>
      <w:szCs w:val="20"/>
    </w:rPr>
  </w:style>
  <w:style w:type="character" w:customStyle="1" w:styleId="CommentTextChar">
    <w:name w:val="Comment Text Char"/>
    <w:basedOn w:val="DefaultParagraphFont"/>
    <w:link w:val="CommentText"/>
    <w:uiPriority w:val="99"/>
    <w:rsid w:val="00ED3876"/>
    <w:rPr>
      <w:rFonts w:eastAsiaTheme="majorEastAsia"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D3876"/>
    <w:rPr>
      <w:b/>
      <w:bCs/>
    </w:rPr>
  </w:style>
  <w:style w:type="character" w:customStyle="1" w:styleId="CommentSubjectChar">
    <w:name w:val="Comment Subject Char"/>
    <w:basedOn w:val="CommentTextChar"/>
    <w:link w:val="CommentSubject"/>
    <w:uiPriority w:val="99"/>
    <w:semiHidden/>
    <w:rsid w:val="00ED3876"/>
    <w:rPr>
      <w:rFonts w:eastAsiaTheme="majorEastAsia" w:cs="Calibri"/>
      <w:b/>
      <w:bCs/>
      <w:kern w:val="0"/>
      <w:sz w:val="20"/>
      <w:szCs w:val="20"/>
      <w14:ligatures w14:val="none"/>
    </w:rPr>
  </w:style>
  <w:style w:type="character" w:styleId="UnresolvedMention">
    <w:name w:val="Unresolved Mention"/>
    <w:basedOn w:val="DefaultParagraphFont"/>
    <w:uiPriority w:val="99"/>
    <w:rsid w:val="00F467DE"/>
    <w:rPr>
      <w:color w:val="605E5C"/>
      <w:shd w:val="clear" w:color="auto" w:fill="E1DFDD"/>
    </w:rPr>
  </w:style>
  <w:style w:type="paragraph" w:customStyle="1" w:styleId="Default">
    <w:name w:val="Default"/>
    <w:basedOn w:val="Normal"/>
    <w:uiPriority w:val="1"/>
    <w:rsid w:val="5FD551C8"/>
    <w:pPr>
      <w:spacing w:before="160" w:line="288" w:lineRule="auto"/>
    </w:pPr>
    <w:rPr>
      <w:rFonts w:ascii="Helvetica Neue" w:eastAsia="Arial Unicode MS" w:hAnsi="Helvetica Neue" w:cs="Arial Unicode M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81977">
      <w:bodyDiv w:val="1"/>
      <w:marLeft w:val="0"/>
      <w:marRight w:val="0"/>
      <w:marTop w:val="0"/>
      <w:marBottom w:val="0"/>
      <w:divBdr>
        <w:top w:val="none" w:sz="0" w:space="0" w:color="auto"/>
        <w:left w:val="none" w:sz="0" w:space="0" w:color="auto"/>
        <w:bottom w:val="none" w:sz="0" w:space="0" w:color="auto"/>
        <w:right w:val="none" w:sz="0" w:space="0" w:color="auto"/>
      </w:divBdr>
    </w:div>
    <w:div w:id="668408061">
      <w:bodyDiv w:val="1"/>
      <w:marLeft w:val="0"/>
      <w:marRight w:val="0"/>
      <w:marTop w:val="0"/>
      <w:marBottom w:val="0"/>
      <w:divBdr>
        <w:top w:val="none" w:sz="0" w:space="0" w:color="auto"/>
        <w:left w:val="none" w:sz="0" w:space="0" w:color="auto"/>
        <w:bottom w:val="none" w:sz="0" w:space="0" w:color="auto"/>
        <w:right w:val="none" w:sz="0" w:space="0" w:color="auto"/>
      </w:divBdr>
    </w:div>
    <w:div w:id="807280851">
      <w:bodyDiv w:val="1"/>
      <w:marLeft w:val="0"/>
      <w:marRight w:val="0"/>
      <w:marTop w:val="0"/>
      <w:marBottom w:val="0"/>
      <w:divBdr>
        <w:top w:val="none" w:sz="0" w:space="0" w:color="auto"/>
        <w:left w:val="none" w:sz="0" w:space="0" w:color="auto"/>
        <w:bottom w:val="none" w:sz="0" w:space="0" w:color="auto"/>
        <w:right w:val="none" w:sz="0" w:space="0" w:color="auto"/>
      </w:divBdr>
    </w:div>
    <w:div w:id="1582106689">
      <w:bodyDiv w:val="1"/>
      <w:marLeft w:val="0"/>
      <w:marRight w:val="0"/>
      <w:marTop w:val="0"/>
      <w:marBottom w:val="0"/>
      <w:divBdr>
        <w:top w:val="none" w:sz="0" w:space="0" w:color="auto"/>
        <w:left w:val="none" w:sz="0" w:space="0" w:color="auto"/>
        <w:bottom w:val="none" w:sz="0" w:space="0" w:color="auto"/>
        <w:right w:val="none" w:sz="0" w:space="0" w:color="auto"/>
      </w:divBdr>
    </w:div>
    <w:div w:id="1797092516">
      <w:bodyDiv w:val="1"/>
      <w:marLeft w:val="0"/>
      <w:marRight w:val="0"/>
      <w:marTop w:val="0"/>
      <w:marBottom w:val="0"/>
      <w:divBdr>
        <w:top w:val="none" w:sz="0" w:space="0" w:color="auto"/>
        <w:left w:val="none" w:sz="0" w:space="0" w:color="auto"/>
        <w:bottom w:val="none" w:sz="0" w:space="0" w:color="auto"/>
        <w:right w:val="none" w:sz="0" w:space="0" w:color="auto"/>
      </w:divBdr>
      <w:divsChild>
        <w:div w:id="453404315">
          <w:marLeft w:val="720"/>
          <w:marRight w:val="0"/>
          <w:marTop w:val="0"/>
          <w:marBottom w:val="0"/>
          <w:divBdr>
            <w:top w:val="none" w:sz="0" w:space="0" w:color="auto"/>
            <w:left w:val="none" w:sz="0" w:space="0" w:color="auto"/>
            <w:bottom w:val="none" w:sz="0" w:space="0" w:color="auto"/>
            <w:right w:val="none" w:sz="0" w:space="0" w:color="auto"/>
          </w:divBdr>
        </w:div>
        <w:div w:id="577519967">
          <w:marLeft w:val="720"/>
          <w:marRight w:val="0"/>
          <w:marTop w:val="0"/>
          <w:marBottom w:val="0"/>
          <w:divBdr>
            <w:top w:val="none" w:sz="0" w:space="0" w:color="auto"/>
            <w:left w:val="none" w:sz="0" w:space="0" w:color="auto"/>
            <w:bottom w:val="none" w:sz="0" w:space="0" w:color="auto"/>
            <w:right w:val="none" w:sz="0" w:space="0" w:color="auto"/>
          </w:divBdr>
        </w:div>
        <w:div w:id="1121419178">
          <w:marLeft w:val="720"/>
          <w:marRight w:val="0"/>
          <w:marTop w:val="0"/>
          <w:marBottom w:val="0"/>
          <w:divBdr>
            <w:top w:val="none" w:sz="0" w:space="0" w:color="auto"/>
            <w:left w:val="none" w:sz="0" w:space="0" w:color="auto"/>
            <w:bottom w:val="none" w:sz="0" w:space="0" w:color="auto"/>
            <w:right w:val="none" w:sz="0" w:space="0" w:color="auto"/>
          </w:divBdr>
        </w:div>
        <w:div w:id="1284192563">
          <w:marLeft w:val="720"/>
          <w:marRight w:val="0"/>
          <w:marTop w:val="0"/>
          <w:marBottom w:val="0"/>
          <w:divBdr>
            <w:top w:val="none" w:sz="0" w:space="0" w:color="auto"/>
            <w:left w:val="none" w:sz="0" w:space="0" w:color="auto"/>
            <w:bottom w:val="none" w:sz="0" w:space="0" w:color="auto"/>
            <w:right w:val="none" w:sz="0" w:space="0" w:color="auto"/>
          </w:divBdr>
        </w:div>
        <w:div w:id="1587684444">
          <w:marLeft w:val="720"/>
          <w:marRight w:val="0"/>
          <w:marTop w:val="0"/>
          <w:marBottom w:val="0"/>
          <w:divBdr>
            <w:top w:val="none" w:sz="0" w:space="0" w:color="auto"/>
            <w:left w:val="none" w:sz="0" w:space="0" w:color="auto"/>
            <w:bottom w:val="none" w:sz="0" w:space="0" w:color="auto"/>
            <w:right w:val="none" w:sz="0" w:space="0" w:color="auto"/>
          </w:divBdr>
        </w:div>
        <w:div w:id="2008826572">
          <w:marLeft w:val="720"/>
          <w:marRight w:val="0"/>
          <w:marTop w:val="0"/>
          <w:marBottom w:val="0"/>
          <w:divBdr>
            <w:top w:val="none" w:sz="0" w:space="0" w:color="auto"/>
            <w:left w:val="none" w:sz="0" w:space="0" w:color="auto"/>
            <w:bottom w:val="none" w:sz="0" w:space="0" w:color="auto"/>
            <w:right w:val="none" w:sz="0" w:space="0" w:color="auto"/>
          </w:divBdr>
        </w:div>
        <w:div w:id="2011643404">
          <w:marLeft w:val="720"/>
          <w:marRight w:val="0"/>
          <w:marTop w:val="0"/>
          <w:marBottom w:val="0"/>
          <w:divBdr>
            <w:top w:val="none" w:sz="0" w:space="0" w:color="auto"/>
            <w:left w:val="none" w:sz="0" w:space="0" w:color="auto"/>
            <w:bottom w:val="none" w:sz="0" w:space="0" w:color="auto"/>
            <w:right w:val="none" w:sz="0" w:space="0" w:color="auto"/>
          </w:divBdr>
        </w:div>
      </w:divsChild>
    </w:div>
    <w:div w:id="2030334739">
      <w:bodyDiv w:val="1"/>
      <w:marLeft w:val="0"/>
      <w:marRight w:val="0"/>
      <w:marTop w:val="0"/>
      <w:marBottom w:val="0"/>
      <w:divBdr>
        <w:top w:val="none" w:sz="0" w:space="0" w:color="auto"/>
        <w:left w:val="none" w:sz="0" w:space="0" w:color="auto"/>
        <w:bottom w:val="none" w:sz="0" w:space="0" w:color="auto"/>
        <w:right w:val="none" w:sz="0" w:space="0" w:color="auto"/>
      </w:divBdr>
      <w:divsChild>
        <w:div w:id="68309547">
          <w:marLeft w:val="720"/>
          <w:marRight w:val="0"/>
          <w:marTop w:val="0"/>
          <w:marBottom w:val="0"/>
          <w:divBdr>
            <w:top w:val="none" w:sz="0" w:space="0" w:color="auto"/>
            <w:left w:val="none" w:sz="0" w:space="0" w:color="auto"/>
            <w:bottom w:val="none" w:sz="0" w:space="0" w:color="auto"/>
            <w:right w:val="none" w:sz="0" w:space="0" w:color="auto"/>
          </w:divBdr>
        </w:div>
        <w:div w:id="285553127">
          <w:marLeft w:val="720"/>
          <w:marRight w:val="0"/>
          <w:marTop w:val="0"/>
          <w:marBottom w:val="0"/>
          <w:divBdr>
            <w:top w:val="none" w:sz="0" w:space="0" w:color="auto"/>
            <w:left w:val="none" w:sz="0" w:space="0" w:color="auto"/>
            <w:bottom w:val="none" w:sz="0" w:space="0" w:color="auto"/>
            <w:right w:val="none" w:sz="0" w:space="0" w:color="auto"/>
          </w:divBdr>
        </w:div>
        <w:div w:id="872038751">
          <w:marLeft w:val="720"/>
          <w:marRight w:val="0"/>
          <w:marTop w:val="0"/>
          <w:marBottom w:val="0"/>
          <w:divBdr>
            <w:top w:val="none" w:sz="0" w:space="0" w:color="auto"/>
            <w:left w:val="none" w:sz="0" w:space="0" w:color="auto"/>
            <w:bottom w:val="none" w:sz="0" w:space="0" w:color="auto"/>
            <w:right w:val="none" w:sz="0" w:space="0" w:color="auto"/>
          </w:divBdr>
        </w:div>
        <w:div w:id="1250849913">
          <w:marLeft w:val="720"/>
          <w:marRight w:val="0"/>
          <w:marTop w:val="0"/>
          <w:marBottom w:val="0"/>
          <w:divBdr>
            <w:top w:val="none" w:sz="0" w:space="0" w:color="auto"/>
            <w:left w:val="none" w:sz="0" w:space="0" w:color="auto"/>
            <w:bottom w:val="none" w:sz="0" w:space="0" w:color="auto"/>
            <w:right w:val="none" w:sz="0" w:space="0" w:color="auto"/>
          </w:divBdr>
        </w:div>
        <w:div w:id="1431046637">
          <w:marLeft w:val="720"/>
          <w:marRight w:val="0"/>
          <w:marTop w:val="0"/>
          <w:marBottom w:val="0"/>
          <w:divBdr>
            <w:top w:val="none" w:sz="0" w:space="0" w:color="auto"/>
            <w:left w:val="none" w:sz="0" w:space="0" w:color="auto"/>
            <w:bottom w:val="none" w:sz="0" w:space="0" w:color="auto"/>
            <w:right w:val="none" w:sz="0" w:space="0" w:color="auto"/>
          </w:divBdr>
        </w:div>
        <w:div w:id="1534688907">
          <w:marLeft w:val="720"/>
          <w:marRight w:val="0"/>
          <w:marTop w:val="0"/>
          <w:marBottom w:val="0"/>
          <w:divBdr>
            <w:top w:val="none" w:sz="0" w:space="0" w:color="auto"/>
            <w:left w:val="none" w:sz="0" w:space="0" w:color="auto"/>
            <w:bottom w:val="none" w:sz="0" w:space="0" w:color="auto"/>
            <w:right w:val="none" w:sz="0" w:space="0" w:color="auto"/>
          </w:divBdr>
        </w:div>
        <w:div w:id="155007518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iu.edu/citl/resources/literature/effective-teaching-practices-bibliography.s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help.openai.com/en/articles/8313359-is-chatgpt-biased" TargetMode="Externa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4554ae6-46db-45ff-85d6-d12508f81e36" xsi:nil="true"/>
    <lcf76f155ced4ddcb4097134ff3c332f xmlns="4c3b8792-d51b-4fdb-921d-d1c724eb7a9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2E54A374214C438212F139EE05D278" ma:contentTypeVersion="10" ma:contentTypeDescription="Create a new document." ma:contentTypeScope="" ma:versionID="9b2ee1fed70c619930934ecbbb81cea8">
  <xsd:schema xmlns:xsd="http://www.w3.org/2001/XMLSchema" xmlns:xs="http://www.w3.org/2001/XMLSchema" xmlns:p="http://schemas.microsoft.com/office/2006/metadata/properties" xmlns:ns2="4c3b8792-d51b-4fdb-921d-d1c724eb7a9b" xmlns:ns3="24554ae6-46db-45ff-85d6-d12508f81e36" targetNamespace="http://schemas.microsoft.com/office/2006/metadata/properties" ma:root="true" ma:fieldsID="9844a1c81751394c3c45e69481da4a43" ns2:_="" ns3:_="">
    <xsd:import namespace="4c3b8792-d51b-4fdb-921d-d1c724eb7a9b"/>
    <xsd:import namespace="24554ae6-46db-45ff-85d6-d12508f81e3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3b8792-d51b-4fdb-921d-d1c724eb7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d54add-fbf2-4b77-ae8f-05ce34c7ec78"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554ae6-46db-45ff-85d6-d12508f81e3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6fe1d04-e044-461e-8967-ac34df26918d}" ma:internalName="TaxCatchAll" ma:showField="CatchAllData" ma:web="24554ae6-46db-45ff-85d6-d12508f81e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309977-A00E-4674-A1D2-A7061D604195}">
  <ds:schemaRefs>
    <ds:schemaRef ds:uri="http://schemas.microsoft.com/office/2006/metadata/properties"/>
    <ds:schemaRef ds:uri="http://schemas.microsoft.com/office/infopath/2007/PartnerControls"/>
    <ds:schemaRef ds:uri="24554ae6-46db-45ff-85d6-d12508f81e36"/>
    <ds:schemaRef ds:uri="4c3b8792-d51b-4fdb-921d-d1c724eb7a9b"/>
  </ds:schemaRefs>
</ds:datastoreItem>
</file>

<file path=customXml/itemProps2.xml><?xml version="1.0" encoding="utf-8"?>
<ds:datastoreItem xmlns:ds="http://schemas.openxmlformats.org/officeDocument/2006/customXml" ds:itemID="{4D3CB7BF-D21F-49B1-A04A-94A308C23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3b8792-d51b-4fdb-921d-d1c724eb7a9b"/>
    <ds:schemaRef ds:uri="24554ae6-46db-45ff-85d6-d12508f81e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5934F9-A956-403A-8212-ED874618DA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1616</Words>
  <Characters>9216</Characters>
  <Application>Microsoft Office Word</Application>
  <DocSecurity>4</DocSecurity>
  <Lines>76</Lines>
  <Paragraphs>21</Paragraphs>
  <ScaleCrop>false</ScaleCrop>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Shamini Dias (she/her)</dc:creator>
  <cp:keywords/>
  <dc:description/>
  <cp:lastModifiedBy>William Wyatt</cp:lastModifiedBy>
  <cp:revision>474</cp:revision>
  <dcterms:created xsi:type="dcterms:W3CDTF">2025-04-25T15:51:00Z</dcterms:created>
  <dcterms:modified xsi:type="dcterms:W3CDTF">2025-04-26T22:57:00Z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6a3520-2f75-449a-9647-37aa285e138c_Enabled">
    <vt:lpwstr>true</vt:lpwstr>
  </property>
  <property fmtid="{D5CDD505-2E9C-101B-9397-08002B2CF9AE}" pid="3" name="MSIP_Label_186a3520-2f75-449a-9647-37aa285e138c_SetDate">
    <vt:lpwstr>2025-04-25T16:08:29Z</vt:lpwstr>
  </property>
  <property fmtid="{D5CDD505-2E9C-101B-9397-08002B2CF9AE}" pid="4" name="MSIP_Label_186a3520-2f75-449a-9647-37aa285e138c_Method">
    <vt:lpwstr>Standard</vt:lpwstr>
  </property>
  <property fmtid="{D5CDD505-2E9C-101B-9397-08002B2CF9AE}" pid="5" name="MSIP_Label_186a3520-2f75-449a-9647-37aa285e138c_Name">
    <vt:lpwstr>defa4170-0d19-0005-0004-bc88714345d2</vt:lpwstr>
  </property>
  <property fmtid="{D5CDD505-2E9C-101B-9397-08002B2CF9AE}" pid="6" name="MSIP_Label_186a3520-2f75-449a-9647-37aa285e138c_SiteId">
    <vt:lpwstr>19afb2c8-5efd-4718-a107-530ed963d11e</vt:lpwstr>
  </property>
  <property fmtid="{D5CDD505-2E9C-101B-9397-08002B2CF9AE}" pid="7" name="MSIP_Label_186a3520-2f75-449a-9647-37aa285e138c_ActionId">
    <vt:lpwstr>351d9197-64eb-47ac-b63d-89881409de61</vt:lpwstr>
  </property>
  <property fmtid="{D5CDD505-2E9C-101B-9397-08002B2CF9AE}" pid="8" name="MSIP_Label_186a3520-2f75-449a-9647-37aa285e138c_ContentBits">
    <vt:lpwstr>0</vt:lpwstr>
  </property>
  <property fmtid="{D5CDD505-2E9C-101B-9397-08002B2CF9AE}" pid="9" name="MSIP_Label_186a3520-2f75-449a-9647-37aa285e138c_Tag">
    <vt:lpwstr>50, 3, 0, 1</vt:lpwstr>
  </property>
  <property fmtid="{D5CDD505-2E9C-101B-9397-08002B2CF9AE}" pid="10" name="ContentTypeId">
    <vt:lpwstr>0x0101008B2E54A374214C438212F139EE05D278</vt:lpwstr>
  </property>
  <property fmtid="{D5CDD505-2E9C-101B-9397-08002B2CF9AE}" pid="11" name="MediaServiceImageTags">
    <vt:lpwstr/>
  </property>
</Properties>
</file>